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43EC" w:rsidRDefault="00D343EC">
      <w:pPr>
        <w:jc w:val="center"/>
        <w:rPr>
          <w:sz w:val="48"/>
          <w:szCs w:val="48"/>
        </w:rPr>
      </w:pPr>
    </w:p>
    <w:p w14:paraId="00000002" w14:textId="77777777" w:rsidR="00D343EC" w:rsidRDefault="00D343EC">
      <w:pPr>
        <w:jc w:val="center"/>
        <w:rPr>
          <w:sz w:val="48"/>
          <w:szCs w:val="48"/>
        </w:rPr>
      </w:pPr>
    </w:p>
    <w:p w14:paraId="00000003" w14:textId="77777777" w:rsidR="00D343EC" w:rsidRDefault="00681E11">
      <w:pPr>
        <w:jc w:val="center"/>
        <w:rPr>
          <w:sz w:val="48"/>
          <w:szCs w:val="48"/>
        </w:rPr>
      </w:pPr>
      <w:r>
        <w:rPr>
          <w:noProof/>
          <w:sz w:val="48"/>
          <w:szCs w:val="48"/>
        </w:rPr>
        <w:drawing>
          <wp:inline distT="0" distB="0" distL="114300" distR="114300" wp14:anchorId="38F66FDC" wp14:editId="612E195F">
            <wp:extent cx="5667375" cy="2647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67375" cy="2647950"/>
                    </a:xfrm>
                    <a:prstGeom prst="rect">
                      <a:avLst/>
                    </a:prstGeom>
                    <a:ln/>
                  </pic:spPr>
                </pic:pic>
              </a:graphicData>
            </a:graphic>
          </wp:inline>
        </w:drawing>
      </w:r>
    </w:p>
    <w:p w14:paraId="00000004" w14:textId="77777777" w:rsidR="00D343EC" w:rsidRDefault="00D343EC">
      <w:pPr>
        <w:jc w:val="center"/>
        <w:rPr>
          <w:sz w:val="48"/>
          <w:szCs w:val="48"/>
        </w:rPr>
      </w:pPr>
    </w:p>
    <w:p w14:paraId="00000005" w14:textId="77777777" w:rsidR="00D343EC" w:rsidRDefault="00D343EC">
      <w:pPr>
        <w:jc w:val="center"/>
        <w:rPr>
          <w:sz w:val="48"/>
          <w:szCs w:val="48"/>
        </w:rPr>
      </w:pPr>
    </w:p>
    <w:p w14:paraId="00000006" w14:textId="68B6F9CA" w:rsidR="00D343EC" w:rsidRDefault="00681E11">
      <w:pPr>
        <w:jc w:val="center"/>
        <w:rPr>
          <w:color w:val="548DD4"/>
          <w:sz w:val="48"/>
          <w:szCs w:val="48"/>
        </w:rPr>
      </w:pPr>
      <w:r>
        <w:rPr>
          <w:color w:val="548DD4"/>
          <w:sz w:val="48"/>
          <w:szCs w:val="48"/>
        </w:rPr>
        <w:t xml:space="preserve">RingCentral </w:t>
      </w:r>
      <w:sdt>
        <w:sdtPr>
          <w:tag w:val="goog_rdk_0"/>
          <w:id w:val="-2010281768"/>
        </w:sdtPr>
        <w:sdtEndPr/>
        <w:sdtContent/>
      </w:sdt>
      <w:r>
        <w:rPr>
          <w:color w:val="548DD4"/>
          <w:sz w:val="48"/>
          <w:szCs w:val="48"/>
        </w:rPr>
        <w:t>Locali</w:t>
      </w:r>
      <w:r w:rsidR="00E5102F">
        <w:rPr>
          <w:color w:val="548DD4"/>
          <w:sz w:val="48"/>
          <w:szCs w:val="48"/>
        </w:rPr>
        <w:t>z</w:t>
      </w:r>
      <w:r>
        <w:rPr>
          <w:color w:val="548DD4"/>
          <w:sz w:val="48"/>
          <w:szCs w:val="48"/>
        </w:rPr>
        <w:t>ation Style Guide</w:t>
      </w:r>
    </w:p>
    <w:p w14:paraId="00000007" w14:textId="77777777" w:rsidR="00D343EC" w:rsidRDefault="00681E11">
      <w:pPr>
        <w:jc w:val="center"/>
        <w:rPr>
          <w:color w:val="548DD4"/>
          <w:sz w:val="48"/>
          <w:szCs w:val="48"/>
        </w:rPr>
      </w:pPr>
      <w:r>
        <w:rPr>
          <w:color w:val="548DD4"/>
          <w:sz w:val="48"/>
          <w:szCs w:val="48"/>
        </w:rPr>
        <w:t>(UK English)</w:t>
      </w:r>
    </w:p>
    <w:p w14:paraId="00000008" w14:textId="77777777" w:rsidR="00D343EC" w:rsidRDefault="00D343EC">
      <w:pPr>
        <w:jc w:val="center"/>
        <w:rPr>
          <w:sz w:val="48"/>
          <w:szCs w:val="48"/>
        </w:rPr>
      </w:pPr>
    </w:p>
    <w:p w14:paraId="00000009" w14:textId="77777777" w:rsidR="00D343EC" w:rsidRDefault="00D343EC">
      <w:pPr>
        <w:jc w:val="center"/>
        <w:rPr>
          <w:sz w:val="48"/>
          <w:szCs w:val="48"/>
        </w:rPr>
      </w:pPr>
    </w:p>
    <w:p w14:paraId="0000000A" w14:textId="77777777" w:rsidR="00D343EC" w:rsidRDefault="00D343EC">
      <w:pPr>
        <w:jc w:val="center"/>
        <w:rPr>
          <w:sz w:val="48"/>
          <w:szCs w:val="48"/>
        </w:rPr>
      </w:pPr>
    </w:p>
    <w:p w14:paraId="0000000B" w14:textId="77777777" w:rsidR="00D343EC" w:rsidRDefault="00D343EC"/>
    <w:p w14:paraId="0000000C" w14:textId="77777777" w:rsidR="00D343EC" w:rsidRDefault="00681E11">
      <w:pPr>
        <w:pStyle w:val="Heading1"/>
      </w:pPr>
      <w:bookmarkStart w:id="0" w:name="_heading=h.gjdgxs" w:colFirst="0" w:colLast="0"/>
      <w:bookmarkEnd w:id="0"/>
      <w:r>
        <w:br w:type="page"/>
      </w:r>
      <w:r>
        <w:lastRenderedPageBreak/>
        <w:t>Table of Contents</w:t>
      </w:r>
    </w:p>
    <w:sdt>
      <w:sdtPr>
        <w:id w:val="-1601252692"/>
        <w:docPartObj>
          <w:docPartGallery w:val="Table of Contents"/>
          <w:docPartUnique/>
        </w:docPartObj>
      </w:sdtPr>
      <w:sdtEndPr/>
      <w:sdtContent>
        <w:p w14:paraId="0000000D" w14:textId="77777777" w:rsidR="00D343EC" w:rsidRDefault="00681E11">
          <w:pPr>
            <w:tabs>
              <w:tab w:val="right" w:pos="8640"/>
            </w:tabs>
            <w:spacing w:before="80"/>
            <w:rPr>
              <w:color w:val="000000"/>
            </w:rPr>
          </w:pPr>
          <w:r>
            <w:fldChar w:fldCharType="begin"/>
          </w:r>
          <w:r>
            <w:instrText xml:space="preserve"> TOC \h \u \z </w:instrText>
          </w:r>
          <w:r>
            <w:fldChar w:fldCharType="separate"/>
          </w:r>
          <w:hyperlink w:anchor="_heading=h.gjdgxs">
            <w:r>
              <w:rPr>
                <w:color w:val="000000"/>
              </w:rPr>
              <w:t>Table of Contents</w:t>
            </w:r>
          </w:hyperlink>
          <w:r>
            <w:rPr>
              <w:color w:val="000000"/>
            </w:rPr>
            <w:tab/>
          </w:r>
          <w:r>
            <w:fldChar w:fldCharType="begin"/>
          </w:r>
          <w:r>
            <w:instrText xml:space="preserve"> PAGEREF _heading=h.gjdgxs \h </w:instrText>
          </w:r>
          <w:r>
            <w:fldChar w:fldCharType="separate"/>
          </w:r>
          <w:r>
            <w:rPr>
              <w:b/>
              <w:color w:val="000000"/>
            </w:rPr>
            <w:t>1</w:t>
          </w:r>
          <w:hyperlink w:anchor="_heading=h.gjdgxs" w:history="1"/>
        </w:p>
        <w:p w14:paraId="0000000E" w14:textId="77777777" w:rsidR="00D343EC" w:rsidRDefault="00681E11">
          <w:pPr>
            <w:tabs>
              <w:tab w:val="right" w:pos="8640"/>
            </w:tabs>
            <w:spacing w:before="200"/>
            <w:rPr>
              <w:color w:val="000000"/>
            </w:rPr>
          </w:pPr>
          <w:r>
            <w:fldChar w:fldCharType="end"/>
          </w:r>
          <w:hyperlink w:anchor="_heading=h.30j0zll">
            <w:r>
              <w:rPr>
                <w:color w:val="000000"/>
              </w:rPr>
              <w:t>Style Guide History</w:t>
            </w:r>
          </w:hyperlink>
          <w:r>
            <w:rPr>
              <w:color w:val="000000"/>
            </w:rPr>
            <w:tab/>
          </w:r>
          <w:r>
            <w:fldChar w:fldCharType="begin"/>
          </w:r>
          <w:r>
            <w:instrText xml:space="preserve"> PAGEREF _heading=h.30j0zll \h </w:instrText>
          </w:r>
          <w:r>
            <w:fldChar w:fldCharType="separate"/>
          </w:r>
          <w:r>
            <w:rPr>
              <w:b/>
              <w:color w:val="000000"/>
            </w:rPr>
            <w:t>3</w:t>
          </w:r>
          <w:hyperlink w:anchor="_heading=h.30j0zll" w:history="1"/>
        </w:p>
        <w:p w14:paraId="0000000F" w14:textId="77777777" w:rsidR="00D343EC" w:rsidRDefault="00681E11">
          <w:pPr>
            <w:tabs>
              <w:tab w:val="right" w:pos="8640"/>
            </w:tabs>
            <w:spacing w:before="60"/>
            <w:ind w:left="360"/>
            <w:rPr>
              <w:color w:val="000000"/>
            </w:rPr>
          </w:pPr>
          <w:r>
            <w:fldChar w:fldCharType="end"/>
          </w:r>
          <w:hyperlink w:anchor="_heading=h.3znysh7">
            <w:r>
              <w:rPr>
                <w:color w:val="000000"/>
              </w:rPr>
              <w:t>What's New?</w:t>
            </w:r>
          </w:hyperlink>
          <w:r>
            <w:rPr>
              <w:color w:val="000000"/>
            </w:rPr>
            <w:tab/>
          </w:r>
          <w:r>
            <w:fldChar w:fldCharType="begin"/>
          </w:r>
          <w:r>
            <w:instrText xml:space="preserve"> HYPERLINK \l "_heading=h.3znysh7" </w:instrText>
          </w:r>
          <w:r>
            <w:fldChar w:fldCharType="separate"/>
          </w:r>
          <w:r>
            <w:rPr>
              <w:color w:val="000000"/>
            </w:rPr>
            <w:t>5</w:t>
          </w:r>
        </w:p>
        <w:p w14:paraId="00000010" w14:textId="77777777" w:rsidR="00D343EC" w:rsidRDefault="00681E11">
          <w:pPr>
            <w:tabs>
              <w:tab w:val="right" w:pos="8640"/>
            </w:tabs>
            <w:spacing w:before="200"/>
            <w:rPr>
              <w:color w:val="000000"/>
            </w:rPr>
          </w:pPr>
          <w:r>
            <w:fldChar w:fldCharType="end"/>
          </w:r>
          <w:hyperlink w:anchor="_heading=h.2et92p0">
            <w:r>
              <w:rPr>
                <w:color w:val="000000"/>
              </w:rPr>
              <w:t>General Overview</w:t>
            </w:r>
          </w:hyperlink>
          <w:r>
            <w:rPr>
              <w:color w:val="000000"/>
            </w:rPr>
            <w:tab/>
          </w:r>
          <w:r>
            <w:fldChar w:fldCharType="begin"/>
          </w:r>
          <w:r>
            <w:instrText xml:space="preserve"> PAGEREF _heading=h.2et92p0 \h </w:instrText>
          </w:r>
          <w:r>
            <w:fldChar w:fldCharType="separate"/>
          </w:r>
          <w:r>
            <w:rPr>
              <w:b/>
              <w:color w:val="000000"/>
            </w:rPr>
            <w:t>5</w:t>
          </w:r>
          <w:hyperlink w:anchor="_heading=h.2et92p0" w:history="1"/>
        </w:p>
        <w:p w14:paraId="00000011" w14:textId="77777777" w:rsidR="00D343EC" w:rsidRDefault="00681E11">
          <w:pPr>
            <w:tabs>
              <w:tab w:val="right" w:pos="8640"/>
            </w:tabs>
            <w:spacing w:before="60"/>
            <w:ind w:left="360"/>
            <w:rPr>
              <w:color w:val="000000"/>
            </w:rPr>
          </w:pPr>
          <w:r>
            <w:fldChar w:fldCharType="end"/>
          </w:r>
          <w:hyperlink w:anchor="_heading=h.tyjcwt">
            <w:r>
              <w:rPr>
                <w:color w:val="000000"/>
              </w:rPr>
              <w:t>Style Guide Conventions</w:t>
            </w:r>
          </w:hyperlink>
          <w:r>
            <w:rPr>
              <w:color w:val="000000"/>
            </w:rPr>
            <w:tab/>
          </w:r>
          <w:r>
            <w:fldChar w:fldCharType="begin"/>
          </w:r>
          <w:r>
            <w:instrText xml:space="preserve"> HYPERLINK \l "_heading=h.tyjcwt" </w:instrText>
          </w:r>
          <w:r>
            <w:fldChar w:fldCharType="separate"/>
          </w:r>
          <w:r>
            <w:rPr>
              <w:color w:val="000000"/>
            </w:rPr>
            <w:t>6</w:t>
          </w:r>
        </w:p>
        <w:p w14:paraId="00000012" w14:textId="77777777" w:rsidR="00D343EC" w:rsidRDefault="00681E11">
          <w:pPr>
            <w:tabs>
              <w:tab w:val="right" w:pos="8640"/>
            </w:tabs>
            <w:spacing w:before="200"/>
            <w:rPr>
              <w:color w:val="000000"/>
            </w:rPr>
          </w:pPr>
          <w:r>
            <w:fldChar w:fldCharType="end"/>
          </w:r>
          <w:hyperlink w:anchor="_heading=h.3dy6vkm">
            <w:r>
              <w:rPr>
                <w:color w:val="000000"/>
              </w:rPr>
              <w:t>Software Localization</w:t>
            </w:r>
          </w:hyperlink>
          <w:r>
            <w:rPr>
              <w:color w:val="000000"/>
            </w:rPr>
            <w:tab/>
          </w:r>
          <w:r>
            <w:fldChar w:fldCharType="begin"/>
          </w:r>
          <w:r>
            <w:instrText xml:space="preserve"> PAGEREF _heading=h.3dy6vkm \h </w:instrText>
          </w:r>
          <w:r>
            <w:fldChar w:fldCharType="separate"/>
          </w:r>
          <w:r>
            <w:rPr>
              <w:b/>
              <w:color w:val="000000"/>
            </w:rPr>
            <w:t>7</w:t>
          </w:r>
          <w:hyperlink w:anchor="_heading=h.3dy6vkm" w:history="1"/>
        </w:p>
        <w:p w14:paraId="00000013" w14:textId="77777777" w:rsidR="00D343EC" w:rsidRDefault="00681E11">
          <w:pPr>
            <w:tabs>
              <w:tab w:val="right" w:pos="8640"/>
            </w:tabs>
            <w:spacing w:before="60"/>
            <w:ind w:left="360"/>
            <w:rPr>
              <w:color w:val="000000"/>
            </w:rPr>
          </w:pPr>
          <w:r>
            <w:fldChar w:fldCharType="end"/>
          </w:r>
          <w:hyperlink w:anchor="_heading=h.1t3h5sf">
            <w:r>
              <w:rPr>
                <w:color w:val="000000"/>
              </w:rPr>
              <w:t>Buttons</w:t>
            </w:r>
          </w:hyperlink>
          <w:r>
            <w:rPr>
              <w:color w:val="000000"/>
            </w:rPr>
            <w:tab/>
          </w:r>
          <w:r>
            <w:fldChar w:fldCharType="begin"/>
          </w:r>
          <w:r>
            <w:instrText xml:space="preserve"> HYPERLINK \l "_heading=h.1t3h5sf" </w:instrText>
          </w:r>
          <w:r>
            <w:fldChar w:fldCharType="separate"/>
          </w:r>
          <w:r>
            <w:rPr>
              <w:color w:val="000000"/>
            </w:rPr>
            <w:t>8</w:t>
          </w:r>
        </w:p>
        <w:p w14:paraId="00000014" w14:textId="77777777" w:rsidR="00D343EC" w:rsidRDefault="00681E11">
          <w:pPr>
            <w:tabs>
              <w:tab w:val="right" w:pos="8640"/>
            </w:tabs>
            <w:spacing w:before="60"/>
            <w:ind w:left="360"/>
            <w:rPr>
              <w:color w:val="000000"/>
            </w:rPr>
          </w:pPr>
          <w:r>
            <w:fldChar w:fldCharType="end"/>
          </w:r>
          <w:hyperlink w:anchor="_heading=h.4d34og8">
            <w:r>
              <w:rPr>
                <w:color w:val="000000"/>
              </w:rPr>
              <w:t>Names of RingCentral products, applications and features</w:t>
            </w:r>
          </w:hyperlink>
          <w:r>
            <w:rPr>
              <w:color w:val="000000"/>
            </w:rPr>
            <w:tab/>
          </w:r>
          <w:r>
            <w:fldChar w:fldCharType="begin"/>
          </w:r>
          <w:r>
            <w:instrText xml:space="preserve"> HYPERLINK \l "_heading=h.4d34og8" </w:instrText>
          </w:r>
          <w:r>
            <w:fldChar w:fldCharType="separate"/>
          </w:r>
          <w:r>
            <w:rPr>
              <w:color w:val="000000"/>
            </w:rPr>
            <w:t>8</w:t>
          </w:r>
        </w:p>
        <w:p w14:paraId="00000015" w14:textId="77777777" w:rsidR="00D343EC" w:rsidRDefault="00681E11">
          <w:pPr>
            <w:tabs>
              <w:tab w:val="right" w:pos="8640"/>
            </w:tabs>
            <w:spacing w:before="60"/>
            <w:ind w:left="360"/>
            <w:rPr>
              <w:color w:val="000000"/>
            </w:rPr>
          </w:pPr>
          <w:r>
            <w:fldChar w:fldCharType="end"/>
          </w:r>
          <w:hyperlink w:anchor="_heading=h.2s8eyo1">
            <w:r>
              <w:rPr>
                <w:color w:val="000000"/>
              </w:rPr>
              <w:t>Adaptation to UK English market</w:t>
            </w:r>
          </w:hyperlink>
          <w:r>
            <w:rPr>
              <w:color w:val="000000"/>
            </w:rPr>
            <w:tab/>
          </w:r>
          <w:r>
            <w:fldChar w:fldCharType="begin"/>
          </w:r>
          <w:r>
            <w:instrText xml:space="preserve"> HYPERLINK \l "_heading=h.2s8eyo1" </w:instrText>
          </w:r>
          <w:r>
            <w:fldChar w:fldCharType="separate"/>
          </w:r>
          <w:r>
            <w:rPr>
              <w:color w:val="000000"/>
            </w:rPr>
            <w:t>8</w:t>
          </w:r>
        </w:p>
        <w:p w14:paraId="00000016" w14:textId="77777777" w:rsidR="00D343EC" w:rsidRDefault="00681E11">
          <w:pPr>
            <w:tabs>
              <w:tab w:val="right" w:pos="8640"/>
            </w:tabs>
            <w:spacing w:before="200"/>
            <w:rPr>
              <w:color w:val="000000"/>
            </w:rPr>
          </w:pPr>
          <w:r>
            <w:fldChar w:fldCharType="end"/>
          </w:r>
          <w:hyperlink w:anchor="_heading=h.17dp8vu">
            <w:r>
              <w:rPr>
                <w:color w:val="000000"/>
              </w:rPr>
              <w:t>Linguistic Overview</w:t>
            </w:r>
          </w:hyperlink>
          <w:r>
            <w:rPr>
              <w:color w:val="000000"/>
            </w:rPr>
            <w:tab/>
          </w:r>
          <w:r>
            <w:fldChar w:fldCharType="begin"/>
          </w:r>
          <w:r>
            <w:instrText xml:space="preserve"> PAGEREF _heading=h.17dp8vu \h </w:instrText>
          </w:r>
          <w:r>
            <w:fldChar w:fldCharType="separate"/>
          </w:r>
          <w:r>
            <w:rPr>
              <w:b/>
              <w:color w:val="000000"/>
            </w:rPr>
            <w:t>9</w:t>
          </w:r>
          <w:hyperlink w:anchor="_heading=h.17dp8vu" w:history="1"/>
        </w:p>
        <w:p w14:paraId="00000017" w14:textId="77777777" w:rsidR="00D343EC" w:rsidRDefault="00681E11">
          <w:pPr>
            <w:tabs>
              <w:tab w:val="right" w:pos="8640"/>
            </w:tabs>
            <w:spacing w:before="60"/>
            <w:ind w:left="360"/>
            <w:rPr>
              <w:color w:val="000000"/>
            </w:rPr>
          </w:pPr>
          <w:r>
            <w:fldChar w:fldCharType="end"/>
          </w:r>
          <w:hyperlink w:anchor="_heading=h.3rdcrjn">
            <w:r>
              <w:rPr>
                <w:color w:val="000000"/>
              </w:rPr>
              <w:t>Style and tone</w:t>
            </w:r>
          </w:hyperlink>
          <w:r>
            <w:rPr>
              <w:color w:val="000000"/>
            </w:rPr>
            <w:tab/>
          </w:r>
          <w:r>
            <w:fldChar w:fldCharType="begin"/>
          </w:r>
          <w:r>
            <w:instrText xml:space="preserve"> HYPERLINK \l "_heading=h.3rdcrjn" </w:instrText>
          </w:r>
          <w:r>
            <w:fldChar w:fldCharType="separate"/>
          </w:r>
          <w:r>
            <w:rPr>
              <w:color w:val="000000"/>
            </w:rPr>
            <w:t>10</w:t>
          </w:r>
        </w:p>
        <w:p w14:paraId="00000018" w14:textId="77777777" w:rsidR="00D343EC" w:rsidRDefault="00681E11">
          <w:pPr>
            <w:tabs>
              <w:tab w:val="right" w:pos="8640"/>
            </w:tabs>
            <w:spacing w:before="60"/>
            <w:ind w:left="360"/>
            <w:rPr>
              <w:color w:val="000000"/>
            </w:rPr>
          </w:pPr>
          <w:r>
            <w:fldChar w:fldCharType="end"/>
          </w:r>
          <w:hyperlink w:anchor="_heading=h.26in1rg">
            <w:r>
              <w:rPr>
                <w:color w:val="000000"/>
              </w:rPr>
              <w:t>Cross-references</w:t>
            </w:r>
          </w:hyperlink>
          <w:r>
            <w:rPr>
              <w:color w:val="000000"/>
            </w:rPr>
            <w:tab/>
          </w:r>
          <w:r>
            <w:fldChar w:fldCharType="begin"/>
          </w:r>
          <w:r>
            <w:instrText xml:space="preserve"> HYPERLINK \l "_heading=h.26in1rg" </w:instrText>
          </w:r>
          <w:r>
            <w:fldChar w:fldCharType="separate"/>
          </w:r>
          <w:r>
            <w:rPr>
              <w:color w:val="000000"/>
            </w:rPr>
            <w:t>11</w:t>
          </w:r>
        </w:p>
        <w:p w14:paraId="00000019" w14:textId="77777777" w:rsidR="00D343EC" w:rsidRDefault="00681E11">
          <w:pPr>
            <w:tabs>
              <w:tab w:val="right" w:pos="8640"/>
            </w:tabs>
            <w:spacing w:before="60"/>
            <w:ind w:left="360"/>
            <w:rPr>
              <w:color w:val="000000"/>
            </w:rPr>
          </w:pPr>
          <w:r>
            <w:fldChar w:fldCharType="end"/>
          </w:r>
          <w:hyperlink w:anchor="_heading=h.lnxbz9">
            <w:r>
              <w:rPr>
                <w:color w:val="000000"/>
              </w:rPr>
              <w:t>Political correctness</w:t>
            </w:r>
          </w:hyperlink>
          <w:r>
            <w:rPr>
              <w:color w:val="000000"/>
            </w:rPr>
            <w:tab/>
          </w:r>
          <w:r>
            <w:fldChar w:fldCharType="begin"/>
          </w:r>
          <w:r>
            <w:instrText xml:space="preserve"> HYPERLINK \l "_heading=h.lnxbz9" </w:instrText>
          </w:r>
          <w:r>
            <w:fldChar w:fldCharType="separate"/>
          </w:r>
          <w:r>
            <w:rPr>
              <w:color w:val="000000"/>
            </w:rPr>
            <w:t>12</w:t>
          </w:r>
        </w:p>
        <w:p w14:paraId="0000001A" w14:textId="77777777" w:rsidR="00D343EC" w:rsidRDefault="00681E11">
          <w:pPr>
            <w:tabs>
              <w:tab w:val="right" w:pos="8640"/>
            </w:tabs>
            <w:spacing w:before="60"/>
            <w:ind w:left="720"/>
            <w:rPr>
              <w:color w:val="000000"/>
            </w:rPr>
          </w:pPr>
          <w:r>
            <w:fldChar w:fldCharType="end"/>
          </w:r>
          <w:hyperlink w:anchor="_heading=h.35nkun2">
            <w:r>
              <w:rPr>
                <w:color w:val="000000"/>
              </w:rPr>
              <w:t>Politeness</w:t>
            </w:r>
          </w:hyperlink>
          <w:r>
            <w:rPr>
              <w:color w:val="000000"/>
            </w:rPr>
            <w:tab/>
          </w:r>
          <w:r>
            <w:fldChar w:fldCharType="begin"/>
          </w:r>
          <w:r>
            <w:instrText xml:space="preserve"> HYPERLINK \l "_heading=h.35nkun2" </w:instrText>
          </w:r>
          <w:r>
            <w:fldChar w:fldCharType="separate"/>
          </w:r>
          <w:r>
            <w:rPr>
              <w:color w:val="000000"/>
            </w:rPr>
            <w:t>12</w:t>
          </w:r>
        </w:p>
        <w:p w14:paraId="0000001B" w14:textId="77777777" w:rsidR="00D343EC" w:rsidRDefault="00681E11">
          <w:pPr>
            <w:tabs>
              <w:tab w:val="right" w:pos="8640"/>
            </w:tabs>
            <w:spacing w:before="60"/>
            <w:ind w:left="720"/>
            <w:rPr>
              <w:color w:val="000000"/>
            </w:rPr>
          </w:pPr>
          <w:r>
            <w:fldChar w:fldCharType="end"/>
          </w:r>
          <w:hyperlink w:anchor="_heading=h.1ksv4uv">
            <w:r>
              <w:rPr>
                <w:color w:val="000000"/>
              </w:rPr>
              <w:t>Gender</w:t>
            </w:r>
          </w:hyperlink>
          <w:r>
            <w:rPr>
              <w:color w:val="000000"/>
            </w:rPr>
            <w:tab/>
          </w:r>
          <w:r>
            <w:fldChar w:fldCharType="begin"/>
          </w:r>
          <w:r>
            <w:instrText xml:space="preserve"> HYPERLINK \l "_heading=h.1ksv4uv" </w:instrText>
          </w:r>
          <w:r>
            <w:fldChar w:fldCharType="separate"/>
          </w:r>
          <w:r>
            <w:rPr>
              <w:color w:val="000000"/>
            </w:rPr>
            <w:t>12</w:t>
          </w:r>
        </w:p>
        <w:p w14:paraId="0000001C" w14:textId="77777777" w:rsidR="00D343EC" w:rsidRDefault="00681E11">
          <w:pPr>
            <w:tabs>
              <w:tab w:val="right" w:pos="8640"/>
            </w:tabs>
            <w:spacing w:before="60"/>
            <w:ind w:left="360"/>
            <w:rPr>
              <w:color w:val="000000"/>
            </w:rPr>
          </w:pPr>
          <w:r>
            <w:fldChar w:fldCharType="end"/>
          </w:r>
          <w:hyperlink w:anchor="_heading=h.44sinio">
            <w:r>
              <w:rPr>
                <w:color w:val="000000"/>
              </w:rPr>
              <w:t>Passive voice</w:t>
            </w:r>
          </w:hyperlink>
          <w:r>
            <w:rPr>
              <w:color w:val="000000"/>
            </w:rPr>
            <w:tab/>
          </w:r>
          <w:r>
            <w:fldChar w:fldCharType="begin"/>
          </w:r>
          <w:r>
            <w:instrText xml:space="preserve"> HYPERLINK \l "_heading=h.44sinio" </w:instrText>
          </w:r>
          <w:r>
            <w:fldChar w:fldCharType="separate"/>
          </w:r>
          <w:r>
            <w:rPr>
              <w:color w:val="000000"/>
            </w:rPr>
            <w:t>12</w:t>
          </w:r>
        </w:p>
        <w:p w14:paraId="0000001D" w14:textId="77777777" w:rsidR="00D343EC" w:rsidRDefault="00681E11">
          <w:pPr>
            <w:tabs>
              <w:tab w:val="right" w:pos="8640"/>
            </w:tabs>
            <w:spacing w:before="60"/>
            <w:ind w:left="360"/>
            <w:rPr>
              <w:color w:val="000000"/>
            </w:rPr>
          </w:pPr>
          <w:r>
            <w:fldChar w:fldCharType="end"/>
          </w:r>
          <w:hyperlink w:anchor="_heading=h.2jxsxqh">
            <w:r>
              <w:rPr>
                <w:color w:val="000000"/>
              </w:rPr>
              <w:t>Use of possessives</w:t>
            </w:r>
          </w:hyperlink>
          <w:r>
            <w:rPr>
              <w:color w:val="000000"/>
            </w:rPr>
            <w:tab/>
          </w:r>
          <w:r>
            <w:fldChar w:fldCharType="begin"/>
          </w:r>
          <w:r>
            <w:instrText xml:space="preserve"> HYPERLINK \l "_heading=h.2jxsxqh" </w:instrText>
          </w:r>
          <w:r>
            <w:fldChar w:fldCharType="separate"/>
          </w:r>
          <w:r>
            <w:rPr>
              <w:color w:val="000000"/>
            </w:rPr>
            <w:t>13</w:t>
          </w:r>
        </w:p>
        <w:p w14:paraId="0000001E" w14:textId="77777777" w:rsidR="00D343EC" w:rsidRDefault="00681E11">
          <w:pPr>
            <w:tabs>
              <w:tab w:val="right" w:pos="8640"/>
            </w:tabs>
            <w:spacing w:before="60"/>
            <w:ind w:left="360"/>
            <w:rPr>
              <w:color w:val="000000"/>
            </w:rPr>
          </w:pPr>
          <w:r>
            <w:fldChar w:fldCharType="end"/>
          </w:r>
          <w:hyperlink w:anchor="_heading=h.z337ya">
            <w:r>
              <w:rPr>
                <w:color w:val="000000"/>
              </w:rPr>
              <w:t>Articles</w:t>
            </w:r>
          </w:hyperlink>
          <w:r>
            <w:rPr>
              <w:color w:val="000000"/>
            </w:rPr>
            <w:tab/>
          </w:r>
          <w:r>
            <w:fldChar w:fldCharType="begin"/>
          </w:r>
          <w:r>
            <w:instrText xml:space="preserve"> HYPERLINK \l "_heading=h.z337ya" </w:instrText>
          </w:r>
          <w:r>
            <w:fldChar w:fldCharType="separate"/>
          </w:r>
          <w:r>
            <w:rPr>
              <w:color w:val="000000"/>
            </w:rPr>
            <w:t>13</w:t>
          </w:r>
        </w:p>
        <w:p w14:paraId="0000001F" w14:textId="77777777" w:rsidR="00D343EC" w:rsidRDefault="00681E11">
          <w:pPr>
            <w:tabs>
              <w:tab w:val="right" w:pos="8640"/>
            </w:tabs>
            <w:spacing w:before="60"/>
            <w:ind w:left="360"/>
            <w:rPr>
              <w:color w:val="000000"/>
            </w:rPr>
          </w:pPr>
          <w:r>
            <w:fldChar w:fldCharType="end"/>
          </w:r>
          <w:hyperlink w:anchor="_heading=h.3j2qqm3">
            <w:r>
              <w:rPr>
                <w:color w:val="000000"/>
              </w:rPr>
              <w:t>Translation of the -ing form</w:t>
            </w:r>
          </w:hyperlink>
          <w:r>
            <w:rPr>
              <w:color w:val="000000"/>
            </w:rPr>
            <w:tab/>
          </w:r>
          <w:r>
            <w:fldChar w:fldCharType="begin"/>
          </w:r>
          <w:r>
            <w:instrText xml:space="preserve"> HYPERLINK \l "_heading=h.3j2qqm3" </w:instrText>
          </w:r>
          <w:r>
            <w:fldChar w:fldCharType="separate"/>
          </w:r>
          <w:r>
            <w:rPr>
              <w:color w:val="000000"/>
            </w:rPr>
            <w:t>14</w:t>
          </w:r>
        </w:p>
        <w:p w14:paraId="00000020" w14:textId="77777777" w:rsidR="00D343EC" w:rsidRDefault="00681E11">
          <w:pPr>
            <w:tabs>
              <w:tab w:val="right" w:pos="8640"/>
            </w:tabs>
            <w:spacing w:before="60"/>
            <w:ind w:left="360"/>
            <w:rPr>
              <w:color w:val="000000"/>
            </w:rPr>
          </w:pPr>
          <w:r>
            <w:fldChar w:fldCharType="end"/>
          </w:r>
          <w:hyperlink w:anchor="_heading=h.1y810tw">
            <w:r>
              <w:rPr>
                <w:color w:val="000000"/>
              </w:rPr>
              <w:t>Conciseness</w:t>
            </w:r>
          </w:hyperlink>
          <w:r>
            <w:rPr>
              <w:color w:val="000000"/>
            </w:rPr>
            <w:tab/>
          </w:r>
          <w:r>
            <w:fldChar w:fldCharType="begin"/>
          </w:r>
          <w:r>
            <w:instrText xml:space="preserve"> HYPERLINK \l "_heading=h.1y810tw" </w:instrText>
          </w:r>
          <w:r>
            <w:fldChar w:fldCharType="separate"/>
          </w:r>
          <w:r>
            <w:rPr>
              <w:color w:val="000000"/>
            </w:rPr>
            <w:t>14</w:t>
          </w:r>
        </w:p>
        <w:p w14:paraId="00000021" w14:textId="77777777" w:rsidR="00D343EC" w:rsidRDefault="00681E11">
          <w:pPr>
            <w:tabs>
              <w:tab w:val="right" w:pos="8640"/>
            </w:tabs>
            <w:spacing w:before="60"/>
            <w:ind w:left="360"/>
            <w:rPr>
              <w:color w:val="000000"/>
            </w:rPr>
          </w:pPr>
          <w:r>
            <w:fldChar w:fldCharType="end"/>
          </w:r>
          <w:hyperlink w:anchor="_heading=h.4i7ojhp">
            <w:r>
              <w:rPr>
                <w:color w:val="000000"/>
              </w:rPr>
              <w:t>Repetitions</w:t>
            </w:r>
          </w:hyperlink>
          <w:r>
            <w:rPr>
              <w:color w:val="000000"/>
            </w:rPr>
            <w:tab/>
          </w:r>
          <w:r>
            <w:fldChar w:fldCharType="begin"/>
          </w:r>
          <w:r>
            <w:instrText xml:space="preserve"> HYPERLINK \l "_heading=h.4i7ojhp" </w:instrText>
          </w:r>
          <w:r>
            <w:fldChar w:fldCharType="separate"/>
          </w:r>
          <w:r>
            <w:rPr>
              <w:color w:val="000000"/>
            </w:rPr>
            <w:t>15</w:t>
          </w:r>
        </w:p>
        <w:p w14:paraId="00000022" w14:textId="77777777" w:rsidR="00D343EC" w:rsidRDefault="00681E11">
          <w:pPr>
            <w:tabs>
              <w:tab w:val="right" w:pos="8640"/>
            </w:tabs>
            <w:spacing w:before="60"/>
            <w:ind w:left="360"/>
            <w:rPr>
              <w:color w:val="000000"/>
            </w:rPr>
          </w:pPr>
          <w:r>
            <w:fldChar w:fldCharType="end"/>
          </w:r>
          <w:hyperlink w:anchor="_heading=h.2xcytpi">
            <w:r>
              <w:rPr>
                <w:color w:val="000000"/>
              </w:rPr>
              <w:t>Capitalisation</w:t>
            </w:r>
          </w:hyperlink>
          <w:r>
            <w:rPr>
              <w:color w:val="000000"/>
            </w:rPr>
            <w:tab/>
          </w:r>
          <w:r>
            <w:fldChar w:fldCharType="begin"/>
          </w:r>
          <w:r>
            <w:instrText xml:space="preserve"> HYPERLINK \l "_heading=h.2xcytpi" </w:instrText>
          </w:r>
          <w:r>
            <w:fldChar w:fldCharType="separate"/>
          </w:r>
          <w:r>
            <w:rPr>
              <w:color w:val="000000"/>
            </w:rPr>
            <w:t>15</w:t>
          </w:r>
        </w:p>
        <w:p w14:paraId="00000023" w14:textId="77777777" w:rsidR="00D343EC" w:rsidRDefault="00681E11">
          <w:pPr>
            <w:tabs>
              <w:tab w:val="right" w:pos="8640"/>
            </w:tabs>
            <w:spacing w:before="60"/>
            <w:ind w:left="360"/>
            <w:rPr>
              <w:color w:val="000000"/>
            </w:rPr>
          </w:pPr>
          <w:r>
            <w:fldChar w:fldCharType="end"/>
          </w:r>
          <w:hyperlink w:anchor="_heading=h.1ci93xb">
            <w:r>
              <w:rPr>
                <w:color w:val="000000"/>
              </w:rPr>
              <w:t>Spelling</w:t>
            </w:r>
          </w:hyperlink>
          <w:r>
            <w:rPr>
              <w:color w:val="000000"/>
            </w:rPr>
            <w:tab/>
          </w:r>
          <w:r>
            <w:fldChar w:fldCharType="begin"/>
          </w:r>
          <w:r>
            <w:instrText xml:space="preserve"> HYPERLINK \l "_heading=h.1ci93xb" </w:instrText>
          </w:r>
          <w:r>
            <w:fldChar w:fldCharType="separate"/>
          </w:r>
          <w:r>
            <w:rPr>
              <w:color w:val="000000"/>
            </w:rPr>
            <w:t>16</w:t>
          </w:r>
        </w:p>
        <w:p w14:paraId="00000024" w14:textId="77777777" w:rsidR="00D343EC" w:rsidRDefault="00681E11">
          <w:pPr>
            <w:tabs>
              <w:tab w:val="right" w:pos="8640"/>
            </w:tabs>
            <w:spacing w:before="60"/>
            <w:ind w:left="360"/>
            <w:rPr>
              <w:color w:val="000000"/>
            </w:rPr>
          </w:pPr>
          <w:r>
            <w:fldChar w:fldCharType="end"/>
          </w:r>
          <w:hyperlink w:anchor="_heading=h.3whwml4">
            <w:r>
              <w:rPr>
                <w:color w:val="000000"/>
              </w:rPr>
              <w:t>Punctuation</w:t>
            </w:r>
          </w:hyperlink>
          <w:r>
            <w:rPr>
              <w:color w:val="000000"/>
            </w:rPr>
            <w:tab/>
          </w:r>
          <w:r>
            <w:fldChar w:fldCharType="begin"/>
          </w:r>
          <w:r>
            <w:instrText xml:space="preserve"> HYPERLINK \l "_heading=h.3whwml4" </w:instrText>
          </w:r>
          <w:r>
            <w:fldChar w:fldCharType="separate"/>
          </w:r>
          <w:r>
            <w:rPr>
              <w:color w:val="000000"/>
            </w:rPr>
            <w:t>17</w:t>
          </w:r>
        </w:p>
        <w:p w14:paraId="00000025" w14:textId="77777777" w:rsidR="00D343EC" w:rsidRDefault="00681E11">
          <w:pPr>
            <w:tabs>
              <w:tab w:val="right" w:pos="8640"/>
            </w:tabs>
            <w:spacing w:before="60"/>
            <w:ind w:left="720"/>
            <w:rPr>
              <w:color w:val="000000"/>
            </w:rPr>
          </w:pPr>
          <w:r>
            <w:fldChar w:fldCharType="end"/>
          </w:r>
          <w:hyperlink w:anchor="_heading=h.2bn6wsx">
            <w:r>
              <w:rPr>
                <w:color w:val="000000"/>
              </w:rPr>
              <w:t>Spacing</w:t>
            </w:r>
          </w:hyperlink>
          <w:r>
            <w:rPr>
              <w:color w:val="000000"/>
            </w:rPr>
            <w:tab/>
          </w:r>
          <w:r>
            <w:fldChar w:fldCharType="begin"/>
          </w:r>
          <w:r>
            <w:instrText xml:space="preserve"> HYPERLINK \l "_heading=h.2bn6wsx" </w:instrText>
          </w:r>
          <w:r>
            <w:fldChar w:fldCharType="separate"/>
          </w:r>
          <w:r>
            <w:rPr>
              <w:color w:val="000000"/>
            </w:rPr>
            <w:t>17</w:t>
          </w:r>
        </w:p>
        <w:p w14:paraId="00000026" w14:textId="77777777" w:rsidR="00D343EC" w:rsidRDefault="00681E11">
          <w:pPr>
            <w:tabs>
              <w:tab w:val="right" w:pos="8640"/>
            </w:tabs>
            <w:spacing w:before="60"/>
            <w:ind w:left="720"/>
            <w:rPr>
              <w:color w:val="000000"/>
            </w:rPr>
          </w:pPr>
          <w:r>
            <w:fldChar w:fldCharType="end"/>
          </w:r>
          <w:hyperlink w:anchor="_heading=h.qsh70q">
            <w:r>
              <w:rPr>
                <w:color w:val="000000"/>
              </w:rPr>
              <w:t>Use of punctuation</w:t>
            </w:r>
          </w:hyperlink>
          <w:r>
            <w:rPr>
              <w:color w:val="000000"/>
            </w:rPr>
            <w:tab/>
          </w:r>
          <w:r>
            <w:fldChar w:fldCharType="begin"/>
          </w:r>
          <w:r>
            <w:instrText xml:space="preserve"> HYPERLINK \l "_heading=h.qsh70q" </w:instrText>
          </w:r>
          <w:r>
            <w:fldChar w:fldCharType="separate"/>
          </w:r>
          <w:r>
            <w:rPr>
              <w:color w:val="000000"/>
            </w:rPr>
            <w:t>17</w:t>
          </w:r>
        </w:p>
        <w:p w14:paraId="00000027" w14:textId="77777777" w:rsidR="00D343EC" w:rsidRDefault="00681E11">
          <w:pPr>
            <w:tabs>
              <w:tab w:val="right" w:pos="8640"/>
            </w:tabs>
            <w:spacing w:before="60"/>
            <w:ind w:left="1080"/>
            <w:rPr>
              <w:rFonts w:ascii="Calibri" w:eastAsia="Calibri" w:hAnsi="Calibri" w:cs="Calibri"/>
            </w:rPr>
          </w:pPr>
          <w:r>
            <w:fldChar w:fldCharType="end"/>
          </w:r>
          <w:hyperlink w:anchor="_heading=h.3as4poj">
            <w:r>
              <w:rPr>
                <w:rFonts w:ascii="Calibri" w:eastAsia="Calibri" w:hAnsi="Calibri" w:cs="Calibri"/>
              </w:rPr>
              <w:t>Comma</w:t>
            </w:r>
          </w:hyperlink>
          <w:r>
            <w:rPr>
              <w:rFonts w:ascii="Calibri" w:eastAsia="Calibri" w:hAnsi="Calibri" w:cs="Calibri"/>
            </w:rPr>
            <w:tab/>
          </w:r>
          <w:r>
            <w:fldChar w:fldCharType="begin"/>
          </w:r>
          <w:r>
            <w:instrText xml:space="preserve"> HYPERLINK \l "_heading=h.3as4poj" </w:instrText>
          </w:r>
          <w:r>
            <w:fldChar w:fldCharType="separate"/>
          </w:r>
          <w:r>
            <w:rPr>
              <w:rFonts w:ascii="Calibri" w:eastAsia="Calibri" w:hAnsi="Calibri" w:cs="Calibri"/>
            </w:rPr>
            <w:t>17</w:t>
          </w:r>
        </w:p>
        <w:p w14:paraId="00000028" w14:textId="77777777" w:rsidR="00D343EC" w:rsidRDefault="00681E11">
          <w:pPr>
            <w:tabs>
              <w:tab w:val="right" w:pos="8640"/>
            </w:tabs>
            <w:spacing w:before="60"/>
            <w:ind w:left="1080"/>
            <w:rPr>
              <w:rFonts w:ascii="Calibri" w:eastAsia="Calibri" w:hAnsi="Calibri" w:cs="Calibri"/>
            </w:rPr>
          </w:pPr>
          <w:r>
            <w:fldChar w:fldCharType="end"/>
          </w:r>
          <w:hyperlink w:anchor="_heading=h.1pxezwc">
            <w:r>
              <w:rPr>
                <w:rFonts w:ascii="Calibri" w:eastAsia="Calibri" w:hAnsi="Calibri" w:cs="Calibri"/>
              </w:rPr>
              <w:t>Full stop</w:t>
            </w:r>
          </w:hyperlink>
          <w:r>
            <w:rPr>
              <w:rFonts w:ascii="Calibri" w:eastAsia="Calibri" w:hAnsi="Calibri" w:cs="Calibri"/>
            </w:rPr>
            <w:tab/>
          </w:r>
          <w:r>
            <w:fldChar w:fldCharType="begin"/>
          </w:r>
          <w:r>
            <w:instrText xml:space="preserve"> HYPERLINK \l "_heading=h.1pxezwc" </w:instrText>
          </w:r>
          <w:r>
            <w:fldChar w:fldCharType="separate"/>
          </w:r>
          <w:r>
            <w:rPr>
              <w:rFonts w:ascii="Calibri" w:eastAsia="Calibri" w:hAnsi="Calibri" w:cs="Calibri"/>
            </w:rPr>
            <w:t>17</w:t>
          </w:r>
        </w:p>
        <w:p w14:paraId="00000029" w14:textId="77777777" w:rsidR="00D343EC" w:rsidRDefault="00681E11">
          <w:pPr>
            <w:tabs>
              <w:tab w:val="right" w:pos="8640"/>
            </w:tabs>
            <w:spacing w:before="60"/>
            <w:ind w:left="1080"/>
            <w:rPr>
              <w:rFonts w:ascii="Calibri" w:eastAsia="Calibri" w:hAnsi="Calibri" w:cs="Calibri"/>
            </w:rPr>
          </w:pPr>
          <w:r>
            <w:fldChar w:fldCharType="end"/>
          </w:r>
          <w:hyperlink w:anchor="_heading=h.49x2ik5">
            <w:r>
              <w:rPr>
                <w:rFonts w:ascii="Calibri" w:eastAsia="Calibri" w:hAnsi="Calibri" w:cs="Calibri"/>
              </w:rPr>
              <w:t>Colon</w:t>
            </w:r>
          </w:hyperlink>
          <w:r>
            <w:rPr>
              <w:rFonts w:ascii="Calibri" w:eastAsia="Calibri" w:hAnsi="Calibri" w:cs="Calibri"/>
            </w:rPr>
            <w:tab/>
          </w:r>
          <w:r>
            <w:fldChar w:fldCharType="begin"/>
          </w:r>
          <w:r>
            <w:instrText xml:space="preserve"> HYPERLINK \l "_heading=h.49x2ik5" </w:instrText>
          </w:r>
          <w:r>
            <w:fldChar w:fldCharType="separate"/>
          </w:r>
          <w:r>
            <w:rPr>
              <w:rFonts w:ascii="Calibri" w:eastAsia="Calibri" w:hAnsi="Calibri" w:cs="Calibri"/>
            </w:rPr>
            <w:t>18</w:t>
          </w:r>
        </w:p>
        <w:p w14:paraId="0000002A" w14:textId="77777777" w:rsidR="00D343EC" w:rsidRDefault="00681E11">
          <w:pPr>
            <w:tabs>
              <w:tab w:val="right" w:pos="8640"/>
            </w:tabs>
            <w:spacing w:before="60"/>
            <w:ind w:left="1080"/>
            <w:rPr>
              <w:rFonts w:ascii="Calibri" w:eastAsia="Calibri" w:hAnsi="Calibri" w:cs="Calibri"/>
            </w:rPr>
          </w:pPr>
          <w:r>
            <w:fldChar w:fldCharType="end"/>
          </w:r>
          <w:hyperlink w:anchor="_heading=h.2p2csry">
            <w:r>
              <w:rPr>
                <w:rFonts w:ascii="Calibri" w:eastAsia="Calibri" w:hAnsi="Calibri" w:cs="Calibri"/>
              </w:rPr>
              <w:t>Semicolon</w:t>
            </w:r>
          </w:hyperlink>
          <w:r>
            <w:rPr>
              <w:rFonts w:ascii="Calibri" w:eastAsia="Calibri" w:hAnsi="Calibri" w:cs="Calibri"/>
            </w:rPr>
            <w:tab/>
          </w:r>
          <w:r>
            <w:fldChar w:fldCharType="begin"/>
          </w:r>
          <w:r>
            <w:instrText xml:space="preserve"> HYPERLINK \l "_heading=h.2p2csry" </w:instrText>
          </w:r>
          <w:r>
            <w:fldChar w:fldCharType="separate"/>
          </w:r>
          <w:r>
            <w:rPr>
              <w:rFonts w:ascii="Calibri" w:eastAsia="Calibri" w:hAnsi="Calibri" w:cs="Calibri"/>
            </w:rPr>
            <w:t>18</w:t>
          </w:r>
        </w:p>
        <w:p w14:paraId="0000002B" w14:textId="77777777" w:rsidR="00D343EC" w:rsidRDefault="00681E11">
          <w:pPr>
            <w:tabs>
              <w:tab w:val="right" w:pos="8640"/>
            </w:tabs>
            <w:spacing w:before="60"/>
            <w:ind w:left="1080"/>
            <w:rPr>
              <w:rFonts w:ascii="Calibri" w:eastAsia="Calibri" w:hAnsi="Calibri" w:cs="Calibri"/>
            </w:rPr>
          </w:pPr>
          <w:r>
            <w:fldChar w:fldCharType="end"/>
          </w:r>
          <w:hyperlink w:anchor="_heading=h.147n2zr">
            <w:r>
              <w:rPr>
                <w:rFonts w:ascii="Calibri" w:eastAsia="Calibri" w:hAnsi="Calibri" w:cs="Calibri"/>
              </w:rPr>
              <w:t>Question mark</w:t>
            </w:r>
          </w:hyperlink>
          <w:r>
            <w:rPr>
              <w:rFonts w:ascii="Calibri" w:eastAsia="Calibri" w:hAnsi="Calibri" w:cs="Calibri"/>
            </w:rPr>
            <w:tab/>
          </w:r>
          <w:r>
            <w:fldChar w:fldCharType="begin"/>
          </w:r>
          <w:r>
            <w:instrText xml:space="preserve"> HYPERLINK \l "_heading=h.147n2zr" </w:instrText>
          </w:r>
          <w:r>
            <w:fldChar w:fldCharType="separate"/>
          </w:r>
          <w:r>
            <w:rPr>
              <w:rFonts w:ascii="Calibri" w:eastAsia="Calibri" w:hAnsi="Calibri" w:cs="Calibri"/>
            </w:rPr>
            <w:t>18</w:t>
          </w:r>
        </w:p>
        <w:p w14:paraId="0000002C" w14:textId="77777777" w:rsidR="00D343EC" w:rsidRDefault="00681E11">
          <w:pPr>
            <w:tabs>
              <w:tab w:val="right" w:pos="8640"/>
            </w:tabs>
            <w:spacing w:before="60"/>
            <w:ind w:left="1080"/>
            <w:rPr>
              <w:rFonts w:ascii="Calibri" w:eastAsia="Calibri" w:hAnsi="Calibri" w:cs="Calibri"/>
            </w:rPr>
          </w:pPr>
          <w:r>
            <w:lastRenderedPageBreak/>
            <w:fldChar w:fldCharType="end"/>
          </w:r>
          <w:hyperlink w:anchor="_heading=h.3o7alnk">
            <w:r>
              <w:rPr>
                <w:rFonts w:ascii="Calibri" w:eastAsia="Calibri" w:hAnsi="Calibri" w:cs="Calibri"/>
              </w:rPr>
              <w:t>Exclamation mark</w:t>
            </w:r>
          </w:hyperlink>
          <w:r>
            <w:rPr>
              <w:rFonts w:ascii="Calibri" w:eastAsia="Calibri" w:hAnsi="Calibri" w:cs="Calibri"/>
            </w:rPr>
            <w:tab/>
          </w:r>
          <w:r>
            <w:fldChar w:fldCharType="begin"/>
          </w:r>
          <w:r>
            <w:instrText xml:space="preserve"> HYPERLINK \l "_heading=h.3o7alnk" </w:instrText>
          </w:r>
          <w:r>
            <w:fldChar w:fldCharType="separate"/>
          </w:r>
          <w:r>
            <w:rPr>
              <w:rFonts w:ascii="Calibri" w:eastAsia="Calibri" w:hAnsi="Calibri" w:cs="Calibri"/>
            </w:rPr>
            <w:t>18</w:t>
          </w:r>
        </w:p>
        <w:p w14:paraId="0000002D" w14:textId="77777777" w:rsidR="00D343EC" w:rsidRDefault="00681E11">
          <w:pPr>
            <w:tabs>
              <w:tab w:val="right" w:pos="8640"/>
            </w:tabs>
            <w:spacing w:before="60"/>
            <w:ind w:left="1080"/>
            <w:rPr>
              <w:rFonts w:ascii="Calibri" w:eastAsia="Calibri" w:hAnsi="Calibri" w:cs="Calibri"/>
            </w:rPr>
          </w:pPr>
          <w:r>
            <w:fldChar w:fldCharType="end"/>
          </w:r>
          <w:hyperlink w:anchor="_heading=h.23ckvvd">
            <w:r>
              <w:rPr>
                <w:rFonts w:ascii="Calibri" w:eastAsia="Calibri" w:hAnsi="Calibri" w:cs="Calibri"/>
              </w:rPr>
              <w:t>Hyphen, en-dash (–) and em-dash (—)</w:t>
            </w:r>
          </w:hyperlink>
          <w:r>
            <w:rPr>
              <w:rFonts w:ascii="Calibri" w:eastAsia="Calibri" w:hAnsi="Calibri" w:cs="Calibri"/>
            </w:rPr>
            <w:tab/>
          </w:r>
          <w:r>
            <w:fldChar w:fldCharType="begin"/>
          </w:r>
          <w:r>
            <w:instrText xml:space="preserve"> HYPERLINK \l "_heading=h.23ckvvd" </w:instrText>
          </w:r>
          <w:r>
            <w:fldChar w:fldCharType="separate"/>
          </w:r>
          <w:r>
            <w:rPr>
              <w:rFonts w:ascii="Calibri" w:eastAsia="Calibri" w:hAnsi="Calibri" w:cs="Calibri"/>
            </w:rPr>
            <w:t>18</w:t>
          </w:r>
        </w:p>
        <w:p w14:paraId="0000002E" w14:textId="77777777" w:rsidR="00D343EC" w:rsidRDefault="00681E11">
          <w:pPr>
            <w:tabs>
              <w:tab w:val="right" w:pos="8640"/>
            </w:tabs>
            <w:spacing w:before="60"/>
            <w:ind w:left="1080"/>
            <w:rPr>
              <w:rFonts w:ascii="Calibri" w:eastAsia="Calibri" w:hAnsi="Calibri" w:cs="Calibri"/>
            </w:rPr>
          </w:pPr>
          <w:r>
            <w:fldChar w:fldCharType="end"/>
          </w:r>
          <w:hyperlink w:anchor="_heading=h.ihv636">
            <w:r>
              <w:rPr>
                <w:rFonts w:ascii="Calibri" w:eastAsia="Calibri" w:hAnsi="Calibri" w:cs="Calibri"/>
              </w:rPr>
              <w:t>Brackets and square brackets</w:t>
            </w:r>
          </w:hyperlink>
          <w:r>
            <w:rPr>
              <w:rFonts w:ascii="Calibri" w:eastAsia="Calibri" w:hAnsi="Calibri" w:cs="Calibri"/>
            </w:rPr>
            <w:tab/>
          </w:r>
          <w:r>
            <w:fldChar w:fldCharType="begin"/>
          </w:r>
          <w:r>
            <w:instrText xml:space="preserve"> HYPERLINK \l "_heading=h.ihv636" </w:instrText>
          </w:r>
          <w:r>
            <w:fldChar w:fldCharType="separate"/>
          </w:r>
          <w:r>
            <w:rPr>
              <w:rFonts w:ascii="Calibri" w:eastAsia="Calibri" w:hAnsi="Calibri" w:cs="Calibri"/>
            </w:rPr>
            <w:t>19</w:t>
          </w:r>
        </w:p>
        <w:p w14:paraId="0000002F" w14:textId="77777777" w:rsidR="00D343EC" w:rsidRDefault="00681E11">
          <w:pPr>
            <w:tabs>
              <w:tab w:val="right" w:pos="8640"/>
            </w:tabs>
            <w:spacing w:before="60"/>
            <w:ind w:left="1080"/>
            <w:rPr>
              <w:rFonts w:ascii="Calibri" w:eastAsia="Calibri" w:hAnsi="Calibri" w:cs="Calibri"/>
            </w:rPr>
          </w:pPr>
          <w:r>
            <w:fldChar w:fldCharType="end"/>
          </w:r>
          <w:hyperlink w:anchor="_heading=h.32hioqz">
            <w:r>
              <w:rPr>
                <w:rFonts w:ascii="Calibri" w:eastAsia="Calibri" w:hAnsi="Calibri" w:cs="Calibri"/>
              </w:rPr>
              <w:t>Quotation marks</w:t>
            </w:r>
          </w:hyperlink>
          <w:r>
            <w:rPr>
              <w:rFonts w:ascii="Calibri" w:eastAsia="Calibri" w:hAnsi="Calibri" w:cs="Calibri"/>
            </w:rPr>
            <w:tab/>
          </w:r>
          <w:r>
            <w:fldChar w:fldCharType="begin"/>
          </w:r>
          <w:r>
            <w:instrText xml:space="preserve"> HYPERLINK \l "_heading=h.32hioqz" </w:instrText>
          </w:r>
          <w:r>
            <w:fldChar w:fldCharType="separate"/>
          </w:r>
          <w:r>
            <w:rPr>
              <w:rFonts w:ascii="Calibri" w:eastAsia="Calibri" w:hAnsi="Calibri" w:cs="Calibri"/>
            </w:rPr>
            <w:t>19</w:t>
          </w:r>
        </w:p>
        <w:p w14:paraId="00000030" w14:textId="77777777" w:rsidR="00D343EC" w:rsidRDefault="00681E11">
          <w:pPr>
            <w:tabs>
              <w:tab w:val="right" w:pos="8640"/>
            </w:tabs>
            <w:spacing w:before="60"/>
            <w:ind w:left="1080"/>
            <w:rPr>
              <w:rFonts w:ascii="Calibri" w:eastAsia="Calibri" w:hAnsi="Calibri" w:cs="Calibri"/>
            </w:rPr>
          </w:pPr>
          <w:r>
            <w:fldChar w:fldCharType="end"/>
          </w:r>
          <w:hyperlink w:anchor="_heading=h.1hmsyys">
            <w:r>
              <w:rPr>
                <w:rFonts w:ascii="Calibri" w:eastAsia="Calibri" w:hAnsi="Calibri" w:cs="Calibri"/>
              </w:rPr>
              <w:t>Ampersand (&amp;)</w:t>
            </w:r>
          </w:hyperlink>
          <w:r>
            <w:rPr>
              <w:rFonts w:ascii="Calibri" w:eastAsia="Calibri" w:hAnsi="Calibri" w:cs="Calibri"/>
            </w:rPr>
            <w:tab/>
          </w:r>
          <w:r>
            <w:fldChar w:fldCharType="begin"/>
          </w:r>
          <w:r>
            <w:instrText xml:space="preserve"> HYPERLINK \l "_heading=h.1hmsyys" </w:instrText>
          </w:r>
          <w:r>
            <w:fldChar w:fldCharType="separate"/>
          </w:r>
          <w:r>
            <w:rPr>
              <w:rFonts w:ascii="Calibri" w:eastAsia="Calibri" w:hAnsi="Calibri" w:cs="Calibri"/>
            </w:rPr>
            <w:t>19</w:t>
          </w:r>
        </w:p>
        <w:p w14:paraId="00000031" w14:textId="77777777" w:rsidR="00D343EC" w:rsidRDefault="00681E11">
          <w:pPr>
            <w:tabs>
              <w:tab w:val="right" w:pos="8640"/>
            </w:tabs>
            <w:spacing w:before="60"/>
            <w:ind w:left="1080"/>
            <w:rPr>
              <w:rFonts w:ascii="Calibri" w:eastAsia="Calibri" w:hAnsi="Calibri" w:cs="Calibri"/>
            </w:rPr>
          </w:pPr>
          <w:r>
            <w:fldChar w:fldCharType="end"/>
          </w:r>
          <w:hyperlink w:anchor="_heading=h.41mghml">
            <w:r>
              <w:rPr>
                <w:rFonts w:ascii="Calibri" w:eastAsia="Calibri" w:hAnsi="Calibri" w:cs="Calibri"/>
              </w:rPr>
              <w:t>Ellipsis (…)</w:t>
            </w:r>
          </w:hyperlink>
          <w:r>
            <w:rPr>
              <w:rFonts w:ascii="Calibri" w:eastAsia="Calibri" w:hAnsi="Calibri" w:cs="Calibri"/>
            </w:rPr>
            <w:tab/>
          </w:r>
          <w:r>
            <w:fldChar w:fldCharType="begin"/>
          </w:r>
          <w:r>
            <w:instrText xml:space="preserve"> HYPERLINK \l "_heading=h.41mghml" </w:instrText>
          </w:r>
          <w:r>
            <w:fldChar w:fldCharType="separate"/>
          </w:r>
          <w:r>
            <w:rPr>
              <w:rFonts w:ascii="Calibri" w:eastAsia="Calibri" w:hAnsi="Calibri" w:cs="Calibri"/>
            </w:rPr>
            <w:t>19</w:t>
          </w:r>
        </w:p>
        <w:p w14:paraId="00000032" w14:textId="77777777" w:rsidR="00D343EC" w:rsidRDefault="00681E11">
          <w:pPr>
            <w:tabs>
              <w:tab w:val="right" w:pos="8640"/>
            </w:tabs>
            <w:spacing w:before="60"/>
            <w:ind w:left="1080"/>
            <w:rPr>
              <w:rFonts w:ascii="Calibri" w:eastAsia="Calibri" w:hAnsi="Calibri" w:cs="Calibri"/>
            </w:rPr>
          </w:pPr>
          <w:r>
            <w:fldChar w:fldCharType="end"/>
          </w:r>
          <w:hyperlink w:anchor="_heading=h.2grqrue">
            <w:r>
              <w:rPr>
                <w:rFonts w:ascii="Calibri" w:eastAsia="Calibri" w:hAnsi="Calibri" w:cs="Calibri"/>
              </w:rPr>
              <w:t>Apostrophe</w:t>
            </w:r>
          </w:hyperlink>
          <w:r>
            <w:rPr>
              <w:rFonts w:ascii="Calibri" w:eastAsia="Calibri" w:hAnsi="Calibri" w:cs="Calibri"/>
            </w:rPr>
            <w:tab/>
          </w:r>
          <w:r>
            <w:fldChar w:fldCharType="begin"/>
          </w:r>
          <w:r>
            <w:instrText xml:space="preserve"> HYPERLINK \l "_heading=h.2grqrue" </w:instrText>
          </w:r>
          <w:r>
            <w:fldChar w:fldCharType="separate"/>
          </w:r>
          <w:r>
            <w:rPr>
              <w:rFonts w:ascii="Calibri" w:eastAsia="Calibri" w:hAnsi="Calibri" w:cs="Calibri"/>
            </w:rPr>
            <w:t>19</w:t>
          </w:r>
        </w:p>
        <w:p w14:paraId="00000033" w14:textId="77777777" w:rsidR="00D343EC" w:rsidRDefault="00681E11">
          <w:pPr>
            <w:tabs>
              <w:tab w:val="right" w:pos="8640"/>
            </w:tabs>
            <w:spacing w:before="60"/>
            <w:ind w:left="360"/>
            <w:rPr>
              <w:color w:val="000000"/>
            </w:rPr>
          </w:pPr>
          <w:r>
            <w:fldChar w:fldCharType="end"/>
          </w:r>
          <w:hyperlink w:anchor="_heading=h.vx1227">
            <w:r>
              <w:rPr>
                <w:color w:val="000000"/>
              </w:rPr>
              <w:t>Formatting to use in bullet-point lists</w:t>
            </w:r>
          </w:hyperlink>
          <w:r>
            <w:rPr>
              <w:color w:val="000000"/>
            </w:rPr>
            <w:tab/>
          </w:r>
          <w:r>
            <w:fldChar w:fldCharType="begin"/>
          </w:r>
          <w:r>
            <w:instrText xml:space="preserve"> HYPERLINK \l "_heading=h.vx1227" </w:instrText>
          </w:r>
          <w:r>
            <w:fldChar w:fldCharType="separate"/>
          </w:r>
          <w:r>
            <w:rPr>
              <w:color w:val="000000"/>
            </w:rPr>
            <w:t>20</w:t>
          </w:r>
        </w:p>
        <w:p w14:paraId="00000034" w14:textId="77777777" w:rsidR="00D343EC" w:rsidRDefault="00681E11">
          <w:pPr>
            <w:tabs>
              <w:tab w:val="right" w:pos="8640"/>
            </w:tabs>
            <w:spacing w:before="60"/>
            <w:ind w:left="720"/>
            <w:rPr>
              <w:color w:val="000000"/>
            </w:rPr>
          </w:pPr>
          <w:r>
            <w:fldChar w:fldCharType="end"/>
          </w:r>
          <w:hyperlink w:anchor="_heading=h.3fwokq0">
            <w:r>
              <w:rPr>
                <w:color w:val="000000"/>
              </w:rPr>
              <w:t>Example 1</w:t>
            </w:r>
          </w:hyperlink>
          <w:r>
            <w:rPr>
              <w:color w:val="000000"/>
            </w:rPr>
            <w:tab/>
          </w:r>
          <w:r>
            <w:fldChar w:fldCharType="begin"/>
          </w:r>
          <w:r>
            <w:instrText xml:space="preserve"> HYPERLINK \l "_heading=h.3fwokq0" </w:instrText>
          </w:r>
          <w:r>
            <w:fldChar w:fldCharType="separate"/>
          </w:r>
          <w:r>
            <w:rPr>
              <w:color w:val="000000"/>
            </w:rPr>
            <w:t>20</w:t>
          </w:r>
        </w:p>
        <w:p w14:paraId="00000035" w14:textId="77777777" w:rsidR="00D343EC" w:rsidRDefault="00681E11">
          <w:pPr>
            <w:tabs>
              <w:tab w:val="right" w:pos="8640"/>
            </w:tabs>
            <w:spacing w:before="60"/>
            <w:ind w:left="720"/>
            <w:rPr>
              <w:color w:val="000000"/>
            </w:rPr>
          </w:pPr>
          <w:r>
            <w:fldChar w:fldCharType="end"/>
          </w:r>
          <w:hyperlink w:anchor="_heading=h.1v1yuxt">
            <w:r>
              <w:rPr>
                <w:color w:val="000000"/>
              </w:rPr>
              <w:t>Example 2</w:t>
            </w:r>
          </w:hyperlink>
          <w:r>
            <w:rPr>
              <w:color w:val="000000"/>
            </w:rPr>
            <w:tab/>
          </w:r>
          <w:r>
            <w:fldChar w:fldCharType="begin"/>
          </w:r>
          <w:r>
            <w:instrText xml:space="preserve"> HYPERLINK \l "_heading=h.1v1yuxt" </w:instrText>
          </w:r>
          <w:r>
            <w:fldChar w:fldCharType="separate"/>
          </w:r>
          <w:r>
            <w:rPr>
              <w:color w:val="000000"/>
            </w:rPr>
            <w:t>20</w:t>
          </w:r>
        </w:p>
        <w:p w14:paraId="00000036" w14:textId="77777777" w:rsidR="00D343EC" w:rsidRDefault="00681E11">
          <w:pPr>
            <w:tabs>
              <w:tab w:val="right" w:pos="8640"/>
            </w:tabs>
            <w:spacing w:before="60"/>
            <w:ind w:left="720"/>
            <w:rPr>
              <w:color w:val="000000"/>
            </w:rPr>
          </w:pPr>
          <w:r>
            <w:fldChar w:fldCharType="end"/>
          </w:r>
          <w:hyperlink w:anchor="_heading=h.4f1mdlm">
            <w:r>
              <w:rPr>
                <w:color w:val="000000"/>
              </w:rPr>
              <w:t>Example 3</w:t>
            </w:r>
          </w:hyperlink>
          <w:r>
            <w:rPr>
              <w:color w:val="000000"/>
            </w:rPr>
            <w:tab/>
          </w:r>
          <w:r>
            <w:fldChar w:fldCharType="begin"/>
          </w:r>
          <w:r>
            <w:instrText xml:space="preserve"> HYPERLINK \l "_heading=h.4f1mdlm" </w:instrText>
          </w:r>
          <w:r>
            <w:fldChar w:fldCharType="separate"/>
          </w:r>
          <w:r>
            <w:rPr>
              <w:color w:val="000000"/>
            </w:rPr>
            <w:t>20</w:t>
          </w:r>
        </w:p>
        <w:p w14:paraId="00000037" w14:textId="77777777" w:rsidR="00D343EC" w:rsidRDefault="00681E11">
          <w:pPr>
            <w:tabs>
              <w:tab w:val="right" w:pos="8640"/>
            </w:tabs>
            <w:spacing w:before="60"/>
            <w:ind w:left="360"/>
            <w:rPr>
              <w:color w:val="000000"/>
            </w:rPr>
          </w:pPr>
          <w:r>
            <w:fldChar w:fldCharType="end"/>
          </w:r>
          <w:hyperlink w:anchor="_heading=h.2u6wntf">
            <w:r>
              <w:rPr>
                <w:color w:val="000000"/>
              </w:rPr>
              <w:t>Abbreviations</w:t>
            </w:r>
          </w:hyperlink>
          <w:r>
            <w:rPr>
              <w:color w:val="000000"/>
            </w:rPr>
            <w:tab/>
          </w:r>
          <w:r>
            <w:fldChar w:fldCharType="begin"/>
          </w:r>
          <w:r>
            <w:instrText xml:space="preserve"> HYPERLINK \l "_heading=h.2u6wntf" </w:instrText>
          </w:r>
          <w:r>
            <w:fldChar w:fldCharType="separate"/>
          </w:r>
          <w:r>
            <w:rPr>
              <w:color w:val="000000"/>
            </w:rPr>
            <w:t>20</w:t>
          </w:r>
        </w:p>
        <w:p w14:paraId="00000038" w14:textId="77777777" w:rsidR="00D343EC" w:rsidRDefault="00681E11">
          <w:pPr>
            <w:tabs>
              <w:tab w:val="right" w:pos="8640"/>
            </w:tabs>
            <w:spacing w:before="60"/>
            <w:ind w:left="360"/>
            <w:rPr>
              <w:color w:val="000000"/>
            </w:rPr>
          </w:pPr>
          <w:r>
            <w:fldChar w:fldCharType="end"/>
          </w:r>
          <w:hyperlink w:anchor="_heading=h.19c6y18">
            <w:r>
              <w:rPr>
                <w:color w:val="000000"/>
              </w:rPr>
              <w:t>Acronyms</w:t>
            </w:r>
          </w:hyperlink>
          <w:r>
            <w:rPr>
              <w:color w:val="000000"/>
            </w:rPr>
            <w:tab/>
          </w:r>
          <w:r>
            <w:fldChar w:fldCharType="begin"/>
          </w:r>
          <w:r>
            <w:instrText xml:space="preserve"> HYPERLINK \l "_heading=h.19c6y18" </w:instrText>
          </w:r>
          <w:r>
            <w:fldChar w:fldCharType="separate"/>
          </w:r>
          <w:r>
            <w:rPr>
              <w:color w:val="000000"/>
            </w:rPr>
            <w:t>22</w:t>
          </w:r>
        </w:p>
        <w:p w14:paraId="00000039" w14:textId="77777777" w:rsidR="00D343EC" w:rsidRDefault="00681E11">
          <w:pPr>
            <w:tabs>
              <w:tab w:val="right" w:pos="8640"/>
            </w:tabs>
            <w:spacing w:before="60"/>
            <w:ind w:left="360"/>
            <w:rPr>
              <w:color w:val="000000"/>
            </w:rPr>
          </w:pPr>
          <w:r>
            <w:fldChar w:fldCharType="end"/>
          </w:r>
          <w:hyperlink w:anchor="_heading=h.3tbugp1">
            <w:r>
              <w:rPr>
                <w:color w:val="000000"/>
              </w:rPr>
              <w:t>Numbers</w:t>
            </w:r>
          </w:hyperlink>
          <w:r>
            <w:rPr>
              <w:color w:val="000000"/>
            </w:rPr>
            <w:tab/>
          </w:r>
          <w:r>
            <w:fldChar w:fldCharType="begin"/>
          </w:r>
          <w:r>
            <w:instrText xml:space="preserve"> HYPERLINK \l "_heading=h.3tbugp1" </w:instrText>
          </w:r>
          <w:r>
            <w:fldChar w:fldCharType="separate"/>
          </w:r>
          <w:r>
            <w:rPr>
              <w:color w:val="000000"/>
            </w:rPr>
            <w:t>22</w:t>
          </w:r>
        </w:p>
        <w:p w14:paraId="0000003A" w14:textId="77777777" w:rsidR="00D343EC" w:rsidRDefault="00681E11">
          <w:pPr>
            <w:tabs>
              <w:tab w:val="right" w:pos="8640"/>
            </w:tabs>
            <w:spacing w:before="60"/>
            <w:ind w:left="360"/>
            <w:rPr>
              <w:color w:val="000000"/>
            </w:rPr>
          </w:pPr>
          <w:r>
            <w:fldChar w:fldCharType="end"/>
          </w:r>
          <w:hyperlink w:anchor="_heading=h.28h4qwu">
            <w:r>
              <w:rPr>
                <w:color w:val="000000"/>
              </w:rPr>
              <w:t>Units of measurement</w:t>
            </w:r>
          </w:hyperlink>
          <w:r>
            <w:rPr>
              <w:color w:val="000000"/>
            </w:rPr>
            <w:tab/>
          </w:r>
          <w:r>
            <w:fldChar w:fldCharType="begin"/>
          </w:r>
          <w:r>
            <w:instrText xml:space="preserve"> HYPERLINK \l "_heading=h.28h4qwu" </w:instrText>
          </w:r>
          <w:r>
            <w:fldChar w:fldCharType="separate"/>
          </w:r>
          <w:r>
            <w:rPr>
              <w:color w:val="000000"/>
            </w:rPr>
            <w:t>22</w:t>
          </w:r>
        </w:p>
        <w:p w14:paraId="0000003B" w14:textId="77777777" w:rsidR="00D343EC" w:rsidRDefault="00681E11">
          <w:pPr>
            <w:tabs>
              <w:tab w:val="right" w:pos="8640"/>
            </w:tabs>
            <w:spacing w:before="60"/>
            <w:ind w:left="360"/>
            <w:rPr>
              <w:color w:val="000000"/>
            </w:rPr>
          </w:pPr>
          <w:r>
            <w:fldChar w:fldCharType="end"/>
          </w:r>
          <w:hyperlink w:anchor="_heading=h.nmf14n">
            <w:r>
              <w:rPr>
                <w:color w:val="000000"/>
              </w:rPr>
              <w:t>Percentages</w:t>
            </w:r>
          </w:hyperlink>
          <w:r>
            <w:rPr>
              <w:color w:val="000000"/>
            </w:rPr>
            <w:tab/>
          </w:r>
          <w:r>
            <w:fldChar w:fldCharType="begin"/>
          </w:r>
          <w:r>
            <w:instrText xml:space="preserve"> HYPERLINK \l "_heading=h.nmf14n" </w:instrText>
          </w:r>
          <w:r>
            <w:fldChar w:fldCharType="separate"/>
          </w:r>
          <w:r>
            <w:rPr>
              <w:color w:val="000000"/>
            </w:rPr>
            <w:t>24</w:t>
          </w:r>
        </w:p>
        <w:p w14:paraId="0000003C" w14:textId="77777777" w:rsidR="00D343EC" w:rsidRDefault="00681E11">
          <w:pPr>
            <w:tabs>
              <w:tab w:val="right" w:pos="8640"/>
            </w:tabs>
            <w:spacing w:before="60"/>
            <w:ind w:left="360"/>
            <w:rPr>
              <w:color w:val="000000"/>
            </w:rPr>
          </w:pPr>
          <w:r>
            <w:fldChar w:fldCharType="end"/>
          </w:r>
          <w:hyperlink w:anchor="_heading=h.37m2jsg">
            <w:r>
              <w:rPr>
                <w:color w:val="000000"/>
              </w:rPr>
              <w:t>Date and time</w:t>
            </w:r>
          </w:hyperlink>
          <w:r>
            <w:rPr>
              <w:color w:val="000000"/>
            </w:rPr>
            <w:tab/>
          </w:r>
          <w:r>
            <w:fldChar w:fldCharType="begin"/>
          </w:r>
          <w:r>
            <w:instrText xml:space="preserve"> HYPERLINK \l "_heading=h.37m2jsg" </w:instrText>
          </w:r>
          <w:r>
            <w:fldChar w:fldCharType="separate"/>
          </w:r>
          <w:r>
            <w:rPr>
              <w:color w:val="000000"/>
            </w:rPr>
            <w:t>24</w:t>
          </w:r>
        </w:p>
        <w:p w14:paraId="0000003D" w14:textId="77777777" w:rsidR="00D343EC" w:rsidRDefault="00681E11">
          <w:pPr>
            <w:tabs>
              <w:tab w:val="right" w:pos="8640"/>
            </w:tabs>
            <w:spacing w:before="60"/>
            <w:ind w:left="360"/>
            <w:rPr>
              <w:color w:val="000000"/>
            </w:rPr>
          </w:pPr>
          <w:r>
            <w:fldChar w:fldCharType="end"/>
          </w:r>
          <w:hyperlink w:anchor="_heading=h.1mrcu09">
            <w:r>
              <w:rPr>
                <w:color w:val="000000"/>
              </w:rPr>
              <w:t>Fax cover style</w:t>
            </w:r>
          </w:hyperlink>
          <w:r>
            <w:rPr>
              <w:color w:val="000000"/>
            </w:rPr>
            <w:tab/>
          </w:r>
          <w:r>
            <w:fldChar w:fldCharType="begin"/>
          </w:r>
          <w:r>
            <w:instrText xml:space="preserve"> HYPERLINK \l "_heading=h.1mrcu09" </w:instrText>
          </w:r>
          <w:r>
            <w:fldChar w:fldCharType="separate"/>
          </w:r>
          <w:r>
            <w:rPr>
              <w:color w:val="000000"/>
            </w:rPr>
            <w:t>26</w:t>
          </w:r>
        </w:p>
        <w:p w14:paraId="0000003E" w14:textId="77777777" w:rsidR="00D343EC" w:rsidRDefault="00681E11">
          <w:pPr>
            <w:tabs>
              <w:tab w:val="right" w:pos="8640"/>
            </w:tabs>
            <w:spacing w:before="60"/>
            <w:ind w:left="360"/>
            <w:rPr>
              <w:color w:val="000000"/>
            </w:rPr>
          </w:pPr>
          <w:r>
            <w:fldChar w:fldCharType="end"/>
          </w:r>
          <w:hyperlink w:anchor="_heading=h.46r0co2">
            <w:r>
              <w:rPr>
                <w:color w:val="000000"/>
              </w:rPr>
              <w:t>Currency</w:t>
            </w:r>
          </w:hyperlink>
          <w:r>
            <w:rPr>
              <w:color w:val="000000"/>
            </w:rPr>
            <w:tab/>
          </w:r>
          <w:r>
            <w:fldChar w:fldCharType="begin"/>
          </w:r>
          <w:r>
            <w:instrText xml:space="preserve"> HYPERLINK \l "_heading=h.46r0co2" </w:instrText>
          </w:r>
          <w:r>
            <w:fldChar w:fldCharType="separate"/>
          </w:r>
          <w:r>
            <w:rPr>
              <w:color w:val="000000"/>
            </w:rPr>
            <w:t>28</w:t>
          </w:r>
        </w:p>
        <w:p w14:paraId="0000003F" w14:textId="77777777" w:rsidR="00D343EC" w:rsidRDefault="00681E11">
          <w:pPr>
            <w:tabs>
              <w:tab w:val="right" w:pos="8640"/>
            </w:tabs>
            <w:spacing w:before="60"/>
            <w:ind w:left="360"/>
            <w:rPr>
              <w:color w:val="000000"/>
            </w:rPr>
          </w:pPr>
          <w:r>
            <w:fldChar w:fldCharType="end"/>
          </w:r>
          <w:hyperlink w:anchor="_heading=h.2lwamvv">
            <w:r>
              <w:rPr>
                <w:color w:val="000000"/>
              </w:rPr>
              <w:t>Miscellaneous</w:t>
            </w:r>
          </w:hyperlink>
          <w:r>
            <w:rPr>
              <w:color w:val="000000"/>
            </w:rPr>
            <w:tab/>
          </w:r>
          <w:r>
            <w:fldChar w:fldCharType="begin"/>
          </w:r>
          <w:r>
            <w:instrText xml:space="preserve"> HYPERLINK \l "_heading=h.2lwamvv" </w:instrText>
          </w:r>
          <w:r>
            <w:fldChar w:fldCharType="separate"/>
          </w:r>
          <w:r>
            <w:rPr>
              <w:color w:val="000000"/>
            </w:rPr>
            <w:t>28</w:t>
          </w:r>
        </w:p>
        <w:p w14:paraId="00000040" w14:textId="77777777" w:rsidR="00D343EC" w:rsidRDefault="00681E11">
          <w:pPr>
            <w:tabs>
              <w:tab w:val="right" w:pos="8640"/>
            </w:tabs>
            <w:spacing w:before="60"/>
            <w:ind w:left="720"/>
            <w:rPr>
              <w:color w:val="000000"/>
            </w:rPr>
          </w:pPr>
          <w:r>
            <w:fldChar w:fldCharType="end"/>
          </w:r>
          <w:hyperlink w:anchor="_heading=h.111kx3o">
            <w:r>
              <w:rPr>
                <w:color w:val="000000"/>
              </w:rPr>
              <w:t>Trademarks and product names</w:t>
            </w:r>
          </w:hyperlink>
          <w:r>
            <w:rPr>
              <w:color w:val="000000"/>
            </w:rPr>
            <w:tab/>
          </w:r>
          <w:r>
            <w:fldChar w:fldCharType="begin"/>
          </w:r>
          <w:r>
            <w:instrText xml:space="preserve"> HYPERLINK \l "_heading=h.111kx3o" </w:instrText>
          </w:r>
          <w:r>
            <w:fldChar w:fldCharType="separate"/>
          </w:r>
          <w:r>
            <w:rPr>
              <w:color w:val="000000"/>
            </w:rPr>
            <w:t>28</w:t>
          </w:r>
        </w:p>
        <w:p w14:paraId="00000041" w14:textId="77777777" w:rsidR="00D343EC" w:rsidRDefault="00681E11">
          <w:pPr>
            <w:tabs>
              <w:tab w:val="right" w:pos="8640"/>
            </w:tabs>
            <w:spacing w:before="60"/>
            <w:ind w:left="720"/>
            <w:rPr>
              <w:color w:val="000000"/>
            </w:rPr>
          </w:pPr>
          <w:r>
            <w:fldChar w:fldCharType="end"/>
          </w:r>
          <w:hyperlink w:anchor="_heading=h.3l18frh">
            <w:r>
              <w:rPr>
                <w:color w:val="000000"/>
              </w:rPr>
              <w:t>Third-party trademarks and product names</w:t>
            </w:r>
          </w:hyperlink>
          <w:r>
            <w:rPr>
              <w:color w:val="000000"/>
            </w:rPr>
            <w:tab/>
          </w:r>
          <w:r>
            <w:fldChar w:fldCharType="begin"/>
          </w:r>
          <w:r>
            <w:instrText xml:space="preserve"> HYPERLINK \l "_heading=h.3l18frh" </w:instrText>
          </w:r>
          <w:r>
            <w:fldChar w:fldCharType="separate"/>
          </w:r>
          <w:r>
            <w:rPr>
              <w:color w:val="000000"/>
            </w:rPr>
            <w:t>28</w:t>
          </w:r>
        </w:p>
        <w:p w14:paraId="00000042" w14:textId="77777777" w:rsidR="00D343EC" w:rsidRDefault="00681E11">
          <w:pPr>
            <w:tabs>
              <w:tab w:val="right" w:pos="8640"/>
            </w:tabs>
            <w:spacing w:before="60"/>
            <w:ind w:left="360"/>
            <w:rPr>
              <w:color w:val="000000"/>
            </w:rPr>
          </w:pPr>
          <w:r>
            <w:fldChar w:fldCharType="end"/>
          </w:r>
          <w:hyperlink w:anchor="_heading=h.206ipza">
            <w:r>
              <w:rPr>
                <w:color w:val="000000"/>
              </w:rPr>
              <w:t>Copyright information, footer and publication dates</w:t>
            </w:r>
          </w:hyperlink>
          <w:r>
            <w:rPr>
              <w:color w:val="000000"/>
            </w:rPr>
            <w:tab/>
          </w:r>
          <w:r>
            <w:fldChar w:fldCharType="begin"/>
          </w:r>
          <w:r>
            <w:instrText xml:space="preserve"> HYPERLINK \l "_heading=h.206ipza" </w:instrText>
          </w:r>
          <w:r>
            <w:fldChar w:fldCharType="separate"/>
          </w:r>
          <w:r>
            <w:rPr>
              <w:color w:val="000000"/>
            </w:rPr>
            <w:t>29</w:t>
          </w:r>
        </w:p>
        <w:p w14:paraId="00000043" w14:textId="77777777" w:rsidR="00D343EC" w:rsidRDefault="00681E11">
          <w:pPr>
            <w:tabs>
              <w:tab w:val="right" w:pos="8640"/>
            </w:tabs>
            <w:spacing w:before="60"/>
            <w:ind w:left="360"/>
            <w:rPr>
              <w:color w:val="000000"/>
            </w:rPr>
          </w:pPr>
          <w:r>
            <w:fldChar w:fldCharType="end"/>
          </w:r>
          <w:hyperlink w:anchor="_heading=h.4k668n3">
            <w:r>
              <w:rPr>
                <w:color w:val="000000"/>
              </w:rPr>
              <w:t>References to links</w:t>
            </w:r>
          </w:hyperlink>
          <w:r>
            <w:rPr>
              <w:color w:val="000000"/>
            </w:rPr>
            <w:tab/>
          </w:r>
          <w:r>
            <w:fldChar w:fldCharType="begin"/>
          </w:r>
          <w:r>
            <w:instrText xml:space="preserve"> HYPERLINK \l "_heading=h.4k668n3" </w:instrText>
          </w:r>
          <w:r>
            <w:fldChar w:fldCharType="separate"/>
          </w:r>
          <w:r>
            <w:rPr>
              <w:color w:val="000000"/>
            </w:rPr>
            <w:t>29</w:t>
          </w:r>
        </w:p>
        <w:p w14:paraId="00000044" w14:textId="77777777" w:rsidR="00D343EC" w:rsidRDefault="00681E11">
          <w:pPr>
            <w:tabs>
              <w:tab w:val="right" w:pos="8640"/>
            </w:tabs>
            <w:spacing w:before="60"/>
            <w:ind w:left="360"/>
            <w:rPr>
              <w:color w:val="000000"/>
            </w:rPr>
          </w:pPr>
          <w:r>
            <w:fldChar w:fldCharType="end"/>
          </w:r>
          <w:hyperlink w:anchor="_heading=h.2zbgiuw">
            <w:r>
              <w:rPr>
                <w:color w:val="000000"/>
              </w:rPr>
              <w:t>References to UI Options</w:t>
            </w:r>
          </w:hyperlink>
          <w:r>
            <w:rPr>
              <w:color w:val="000000"/>
            </w:rPr>
            <w:tab/>
          </w:r>
          <w:r>
            <w:fldChar w:fldCharType="begin"/>
          </w:r>
          <w:r>
            <w:instrText xml:space="preserve"> HYPERLINK \l "_heading=h.2zbgiuw" </w:instrText>
          </w:r>
          <w:r>
            <w:fldChar w:fldCharType="separate"/>
          </w:r>
          <w:r>
            <w:rPr>
              <w:color w:val="000000"/>
            </w:rPr>
            <w:t>29</w:t>
          </w:r>
        </w:p>
        <w:p w14:paraId="00000045" w14:textId="77777777" w:rsidR="00D343EC" w:rsidRDefault="00681E11">
          <w:pPr>
            <w:tabs>
              <w:tab w:val="right" w:pos="8640"/>
            </w:tabs>
            <w:spacing w:before="60" w:after="80"/>
            <w:ind w:left="360"/>
            <w:rPr>
              <w:color w:val="000000"/>
            </w:rPr>
          </w:pPr>
          <w:r>
            <w:fldChar w:fldCharType="end"/>
          </w:r>
          <w:hyperlink w:anchor="_heading=h.1egqt2p">
            <w:r>
              <w:rPr>
                <w:color w:val="000000"/>
              </w:rPr>
              <w:t>Addresses and Phone Numbers</w:t>
            </w:r>
          </w:hyperlink>
          <w:r>
            <w:rPr>
              <w:color w:val="000000"/>
            </w:rPr>
            <w:tab/>
          </w:r>
          <w:r>
            <w:fldChar w:fldCharType="begin"/>
          </w:r>
          <w:r>
            <w:instrText xml:space="preserve"> PAGEREF _heading=h.1egqt2p \h </w:instrText>
          </w:r>
          <w:r>
            <w:fldChar w:fldCharType="separate"/>
          </w:r>
          <w:r>
            <w:rPr>
              <w:color w:val="000000"/>
            </w:rPr>
            <w:t>30</w:t>
          </w:r>
          <w:r>
            <w:fldChar w:fldCharType="end"/>
          </w:r>
          <w:r>
            <w:fldChar w:fldCharType="end"/>
          </w:r>
        </w:p>
      </w:sdtContent>
    </w:sdt>
    <w:p w14:paraId="00000046" w14:textId="77777777" w:rsidR="00D343EC" w:rsidRDefault="00D343EC">
      <w:pPr>
        <w:tabs>
          <w:tab w:val="left" w:pos="3855"/>
        </w:tabs>
      </w:pPr>
    </w:p>
    <w:p w14:paraId="00000047" w14:textId="77777777" w:rsidR="00D343EC" w:rsidRDefault="00681E11">
      <w:pPr>
        <w:pStyle w:val="Heading1"/>
      </w:pPr>
      <w:bookmarkStart w:id="1" w:name="_heading=h.30j0zll" w:colFirst="0" w:colLast="0"/>
      <w:bookmarkEnd w:id="1"/>
      <w:r>
        <w:br w:type="page"/>
      </w:r>
      <w:r>
        <w:lastRenderedPageBreak/>
        <w:t>Style Guide History</w:t>
      </w:r>
    </w:p>
    <w:p w14:paraId="00000048" w14:textId="77777777" w:rsidR="00D343EC" w:rsidRDefault="00D343EC">
      <w:pPr>
        <w:spacing w:before="9" w:line="100" w:lineRule="auto"/>
        <w:rPr>
          <w:rFonts w:ascii="Calibri" w:eastAsia="Calibri" w:hAnsi="Calibri" w:cs="Calibri"/>
          <w:sz w:val="10"/>
          <w:szCs w:val="10"/>
        </w:rPr>
      </w:pPr>
    </w:p>
    <w:p w14:paraId="00000049" w14:textId="77777777" w:rsidR="00D343EC" w:rsidRDefault="00D343EC">
      <w:pPr>
        <w:spacing w:line="200" w:lineRule="auto"/>
        <w:rPr>
          <w:rFonts w:ascii="Calibri" w:eastAsia="Calibri" w:hAnsi="Calibri" w:cs="Calibri"/>
          <w:sz w:val="20"/>
          <w:szCs w:val="20"/>
        </w:rPr>
      </w:pPr>
    </w:p>
    <w:tbl>
      <w:tblPr>
        <w:tblStyle w:val="af5"/>
        <w:tblW w:w="9357" w:type="dxa"/>
        <w:tblInd w:w="102" w:type="dxa"/>
        <w:tblLayout w:type="fixed"/>
        <w:tblLook w:val="0000" w:firstRow="0" w:lastRow="0" w:firstColumn="0" w:lastColumn="0" w:noHBand="0" w:noVBand="0"/>
      </w:tblPr>
      <w:tblGrid>
        <w:gridCol w:w="1702"/>
        <w:gridCol w:w="994"/>
        <w:gridCol w:w="4153"/>
        <w:gridCol w:w="2508"/>
      </w:tblGrid>
      <w:tr w:rsidR="00D343EC" w14:paraId="4104134F"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0000004A" w14:textId="77777777" w:rsidR="00D343EC" w:rsidRDefault="00681E11">
            <w:pPr>
              <w:spacing w:before="53"/>
              <w:ind w:left="206" w:right="-20"/>
              <w:rPr>
                <w:rFonts w:ascii="Calibri" w:eastAsia="Calibri" w:hAnsi="Calibri" w:cs="Calibri"/>
                <w:sz w:val="20"/>
                <w:szCs w:val="20"/>
              </w:rPr>
            </w:pPr>
            <w:r>
              <w:rPr>
                <w:rFonts w:ascii="Calibri" w:eastAsia="Calibri" w:hAnsi="Calibri" w:cs="Calibri"/>
                <w:b/>
                <w:sz w:val="20"/>
                <w:szCs w:val="20"/>
              </w:rPr>
              <w:t>Published date</w:t>
            </w:r>
          </w:p>
        </w:tc>
        <w:tc>
          <w:tcPr>
            <w:tcW w:w="994" w:type="dxa"/>
            <w:tcBorders>
              <w:top w:val="single" w:sz="4" w:space="0" w:color="000000"/>
              <w:left w:val="single" w:sz="4" w:space="0" w:color="000000"/>
              <w:bottom w:val="single" w:sz="4" w:space="0" w:color="000000"/>
              <w:right w:val="single" w:sz="4" w:space="0" w:color="000000"/>
            </w:tcBorders>
          </w:tcPr>
          <w:p w14:paraId="0000004B" w14:textId="77777777" w:rsidR="00D343EC" w:rsidRDefault="00681E11">
            <w:pPr>
              <w:spacing w:before="53"/>
              <w:ind w:left="160" w:right="-20"/>
              <w:rPr>
                <w:rFonts w:ascii="Calibri" w:eastAsia="Calibri" w:hAnsi="Calibri" w:cs="Calibri"/>
                <w:sz w:val="20"/>
                <w:szCs w:val="20"/>
              </w:rPr>
            </w:pPr>
            <w:r>
              <w:rPr>
                <w:rFonts w:ascii="Calibri" w:eastAsia="Calibri" w:hAnsi="Calibri" w:cs="Calibri"/>
                <w:b/>
                <w:sz w:val="20"/>
                <w:szCs w:val="20"/>
              </w:rPr>
              <w:t>Version</w:t>
            </w:r>
          </w:p>
        </w:tc>
        <w:tc>
          <w:tcPr>
            <w:tcW w:w="4153" w:type="dxa"/>
            <w:tcBorders>
              <w:top w:val="single" w:sz="4" w:space="0" w:color="000000"/>
              <w:left w:val="single" w:sz="4" w:space="0" w:color="000000"/>
              <w:bottom w:val="single" w:sz="4" w:space="0" w:color="000000"/>
              <w:right w:val="single" w:sz="4" w:space="0" w:color="000000"/>
            </w:tcBorders>
          </w:tcPr>
          <w:p w14:paraId="0000004C" w14:textId="77777777" w:rsidR="00D343EC" w:rsidRDefault="00681E11">
            <w:pPr>
              <w:spacing w:before="53"/>
              <w:ind w:left="1706" w:right="1559"/>
              <w:jc w:val="center"/>
              <w:rPr>
                <w:rFonts w:ascii="Calibri" w:eastAsia="Calibri" w:hAnsi="Calibri" w:cs="Calibri"/>
                <w:sz w:val="20"/>
                <w:szCs w:val="20"/>
              </w:rPr>
            </w:pPr>
            <w:bookmarkStart w:id="2" w:name="_heading=h.1fob9te" w:colFirst="0" w:colLast="0"/>
            <w:bookmarkEnd w:id="2"/>
            <w:r>
              <w:rPr>
                <w:rFonts w:ascii="Calibri" w:eastAsia="Calibri" w:hAnsi="Calibri" w:cs="Calibri"/>
                <w:b/>
                <w:sz w:val="20"/>
                <w:szCs w:val="20"/>
              </w:rPr>
              <w:t>Changes</w:t>
            </w:r>
          </w:p>
        </w:tc>
        <w:tc>
          <w:tcPr>
            <w:tcW w:w="2508" w:type="dxa"/>
            <w:tcBorders>
              <w:top w:val="single" w:sz="4" w:space="0" w:color="000000"/>
              <w:left w:val="single" w:sz="4" w:space="0" w:color="000000"/>
              <w:bottom w:val="single" w:sz="4" w:space="0" w:color="000000"/>
              <w:right w:val="single" w:sz="4" w:space="0" w:color="000000"/>
            </w:tcBorders>
          </w:tcPr>
          <w:p w14:paraId="0000004D" w14:textId="77777777" w:rsidR="00D343EC" w:rsidRDefault="00681E11">
            <w:pPr>
              <w:spacing w:before="53"/>
              <w:ind w:left="873" w:right="850"/>
              <w:jc w:val="center"/>
              <w:rPr>
                <w:rFonts w:ascii="Calibri" w:eastAsia="Calibri" w:hAnsi="Calibri" w:cs="Calibri"/>
                <w:sz w:val="20"/>
                <w:szCs w:val="20"/>
              </w:rPr>
            </w:pPr>
            <w:r>
              <w:rPr>
                <w:rFonts w:ascii="Calibri" w:eastAsia="Calibri" w:hAnsi="Calibri" w:cs="Calibri"/>
                <w:b/>
                <w:sz w:val="20"/>
                <w:szCs w:val="20"/>
              </w:rPr>
              <w:t>Author</w:t>
            </w:r>
          </w:p>
        </w:tc>
      </w:tr>
      <w:tr w:rsidR="00D343EC" w14:paraId="54658268"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0000004E" w14:textId="77777777" w:rsidR="00D343EC" w:rsidRDefault="00681E11">
            <w:pPr>
              <w:spacing w:before="58"/>
              <w:ind w:left="290" w:right="-20"/>
              <w:rPr>
                <w:rFonts w:ascii="Calibri" w:eastAsia="Calibri" w:hAnsi="Calibri" w:cs="Calibri"/>
                <w:sz w:val="20"/>
                <w:szCs w:val="20"/>
              </w:rPr>
            </w:pPr>
            <w:r>
              <w:rPr>
                <w:rFonts w:ascii="Calibri" w:eastAsia="Calibri" w:hAnsi="Calibri" w:cs="Calibri"/>
                <w:sz w:val="20"/>
                <w:szCs w:val="20"/>
              </w:rPr>
              <w:t>August 06, 2015</w:t>
            </w:r>
          </w:p>
        </w:tc>
        <w:tc>
          <w:tcPr>
            <w:tcW w:w="994" w:type="dxa"/>
            <w:tcBorders>
              <w:top w:val="single" w:sz="4" w:space="0" w:color="000000"/>
              <w:left w:val="single" w:sz="4" w:space="0" w:color="000000"/>
              <w:bottom w:val="single" w:sz="4" w:space="0" w:color="000000"/>
              <w:right w:val="single" w:sz="4" w:space="0" w:color="000000"/>
            </w:tcBorders>
          </w:tcPr>
          <w:p w14:paraId="0000004F" w14:textId="77777777" w:rsidR="00D343EC" w:rsidRDefault="00681E11">
            <w:pPr>
              <w:spacing w:before="58"/>
              <w:ind w:left="330" w:right="314"/>
              <w:jc w:val="center"/>
              <w:rPr>
                <w:rFonts w:ascii="Calibri" w:eastAsia="Calibri" w:hAnsi="Calibri" w:cs="Calibri"/>
                <w:sz w:val="20"/>
                <w:szCs w:val="20"/>
              </w:rPr>
            </w:pPr>
            <w:r>
              <w:rPr>
                <w:rFonts w:ascii="Calibri" w:eastAsia="Calibri" w:hAnsi="Calibri" w:cs="Calibri"/>
                <w:sz w:val="20"/>
                <w:szCs w:val="20"/>
              </w:rPr>
              <w:t>0</w:t>
            </w:r>
          </w:p>
        </w:tc>
        <w:tc>
          <w:tcPr>
            <w:tcW w:w="4153" w:type="dxa"/>
            <w:tcBorders>
              <w:top w:val="single" w:sz="4" w:space="0" w:color="000000"/>
              <w:left w:val="single" w:sz="4" w:space="0" w:color="000000"/>
              <w:bottom w:val="single" w:sz="4" w:space="0" w:color="000000"/>
              <w:right w:val="single" w:sz="4" w:space="0" w:color="000000"/>
            </w:tcBorders>
          </w:tcPr>
          <w:p w14:paraId="00000050" w14:textId="77777777" w:rsidR="00D343EC" w:rsidRDefault="00681E11">
            <w:pPr>
              <w:spacing w:before="58"/>
              <w:ind w:left="64" w:right="-20"/>
              <w:rPr>
                <w:rFonts w:ascii="Calibri" w:eastAsia="Calibri" w:hAnsi="Calibri" w:cs="Calibri"/>
                <w:sz w:val="20"/>
                <w:szCs w:val="20"/>
              </w:rPr>
            </w:pPr>
            <w:r>
              <w:rPr>
                <w:rFonts w:ascii="Calibri" w:eastAsia="Calibri" w:hAnsi="Calibri" w:cs="Calibri"/>
                <w:sz w:val="20"/>
                <w:szCs w:val="20"/>
              </w:rPr>
              <w:t>Localization Style Guide Template Creation</w:t>
            </w:r>
          </w:p>
        </w:tc>
        <w:tc>
          <w:tcPr>
            <w:tcW w:w="2508" w:type="dxa"/>
            <w:tcBorders>
              <w:top w:val="single" w:sz="4" w:space="0" w:color="000000"/>
              <w:left w:val="single" w:sz="4" w:space="0" w:color="000000"/>
              <w:bottom w:val="single" w:sz="4" w:space="0" w:color="000000"/>
              <w:right w:val="single" w:sz="4" w:space="0" w:color="000000"/>
            </w:tcBorders>
          </w:tcPr>
          <w:p w14:paraId="00000051" w14:textId="77777777" w:rsidR="00D343EC" w:rsidRDefault="00681E11">
            <w:pPr>
              <w:spacing w:before="58"/>
              <w:ind w:left="792" w:right="768"/>
              <w:jc w:val="center"/>
              <w:rPr>
                <w:rFonts w:ascii="Calibri" w:eastAsia="Calibri" w:hAnsi="Calibri" w:cs="Calibri"/>
                <w:sz w:val="18"/>
                <w:szCs w:val="18"/>
              </w:rPr>
            </w:pPr>
            <w:r>
              <w:rPr>
                <w:rFonts w:ascii="Calibri" w:eastAsia="Calibri" w:hAnsi="Calibri" w:cs="Calibri"/>
                <w:sz w:val="18"/>
                <w:szCs w:val="18"/>
              </w:rPr>
              <w:t>Language Expert</w:t>
            </w:r>
          </w:p>
        </w:tc>
      </w:tr>
      <w:tr w:rsidR="00D343EC" w14:paraId="5548BF46"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00000052" w14:textId="77777777" w:rsidR="00D343EC" w:rsidRDefault="00681E11">
            <w:pPr>
              <w:spacing w:before="58"/>
              <w:ind w:left="299" w:right="-20"/>
              <w:rPr>
                <w:rFonts w:ascii="Calibri" w:eastAsia="Calibri" w:hAnsi="Calibri" w:cs="Calibri"/>
                <w:sz w:val="18"/>
                <w:szCs w:val="18"/>
              </w:rPr>
            </w:pPr>
            <w:r>
              <w:rPr>
                <w:rFonts w:ascii="Calibri" w:eastAsia="Calibri" w:hAnsi="Calibri" w:cs="Calibri"/>
                <w:sz w:val="18"/>
                <w:szCs w:val="18"/>
              </w:rPr>
              <w:t>30 October 2015</w:t>
            </w:r>
          </w:p>
        </w:tc>
        <w:tc>
          <w:tcPr>
            <w:tcW w:w="994" w:type="dxa"/>
            <w:tcBorders>
              <w:top w:val="single" w:sz="4" w:space="0" w:color="000000"/>
              <w:left w:val="single" w:sz="4" w:space="0" w:color="000000"/>
              <w:bottom w:val="single" w:sz="4" w:space="0" w:color="000000"/>
              <w:right w:val="single" w:sz="4" w:space="0" w:color="000000"/>
            </w:tcBorders>
          </w:tcPr>
          <w:p w14:paraId="00000053" w14:textId="77777777" w:rsidR="00D343EC" w:rsidRDefault="00681E11">
            <w:pPr>
              <w:spacing w:before="58"/>
              <w:ind w:left="289" w:right="-20"/>
              <w:rPr>
                <w:rFonts w:ascii="Calibri" w:eastAsia="Calibri" w:hAnsi="Calibri" w:cs="Calibri"/>
                <w:sz w:val="18"/>
                <w:szCs w:val="18"/>
              </w:rPr>
            </w:pPr>
            <w:r>
              <w:rPr>
                <w:rFonts w:ascii="Calibri" w:eastAsia="Calibri" w:hAnsi="Calibri" w:cs="Calibri"/>
                <w:sz w:val="18"/>
                <w:szCs w:val="18"/>
              </w:rPr>
              <w:t>1.0</w:t>
            </w:r>
          </w:p>
        </w:tc>
        <w:tc>
          <w:tcPr>
            <w:tcW w:w="4153" w:type="dxa"/>
            <w:tcBorders>
              <w:top w:val="single" w:sz="4" w:space="0" w:color="000000"/>
              <w:left w:val="single" w:sz="4" w:space="0" w:color="000000"/>
              <w:bottom w:val="single" w:sz="4" w:space="0" w:color="000000"/>
              <w:right w:val="single" w:sz="4" w:space="0" w:color="000000"/>
            </w:tcBorders>
          </w:tcPr>
          <w:p w14:paraId="00000054" w14:textId="77777777" w:rsidR="00D343EC" w:rsidRDefault="00681E11">
            <w:pPr>
              <w:spacing w:line="206" w:lineRule="auto"/>
              <w:ind w:left="64" w:right="-20"/>
              <w:rPr>
                <w:rFonts w:ascii="Calibri" w:eastAsia="Calibri" w:hAnsi="Calibri" w:cs="Calibri"/>
                <w:sz w:val="18"/>
                <w:szCs w:val="18"/>
              </w:rPr>
            </w:pPr>
            <w:r>
              <w:rPr>
                <w:rFonts w:ascii="Calibri" w:eastAsia="Calibri" w:hAnsi="Calibri" w:cs="Calibri"/>
                <w:sz w:val="18"/>
                <w:szCs w:val="18"/>
              </w:rPr>
              <w:t>Localisation Style Guide Adaptation for UK English</w:t>
            </w:r>
          </w:p>
        </w:tc>
        <w:tc>
          <w:tcPr>
            <w:tcW w:w="2508" w:type="dxa"/>
            <w:tcBorders>
              <w:top w:val="single" w:sz="4" w:space="0" w:color="000000"/>
              <w:left w:val="single" w:sz="4" w:space="0" w:color="000000"/>
              <w:bottom w:val="single" w:sz="4" w:space="0" w:color="000000"/>
              <w:right w:val="single" w:sz="4" w:space="0" w:color="000000"/>
            </w:tcBorders>
          </w:tcPr>
          <w:p w14:paraId="00000055" w14:textId="77777777" w:rsidR="00D343EC" w:rsidRDefault="00681E11">
            <w:pPr>
              <w:spacing w:before="58"/>
              <w:ind w:left="792" w:right="768"/>
              <w:jc w:val="center"/>
              <w:rPr>
                <w:rFonts w:ascii="Calibri" w:eastAsia="Calibri" w:hAnsi="Calibri" w:cs="Calibri"/>
                <w:sz w:val="18"/>
                <w:szCs w:val="18"/>
              </w:rPr>
            </w:pPr>
            <w:r>
              <w:rPr>
                <w:rFonts w:ascii="Calibri" w:eastAsia="Calibri" w:hAnsi="Calibri" w:cs="Calibri"/>
                <w:sz w:val="18"/>
                <w:szCs w:val="18"/>
              </w:rPr>
              <w:t>UKE linguist</w:t>
            </w:r>
          </w:p>
        </w:tc>
      </w:tr>
      <w:tr w:rsidR="00D343EC" w14:paraId="62DEC50E"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00000056" w14:textId="77777777" w:rsidR="00D343EC" w:rsidRDefault="00681E11">
            <w:pPr>
              <w:spacing w:before="58"/>
              <w:ind w:left="299" w:right="-20"/>
              <w:rPr>
                <w:rFonts w:ascii="Calibri" w:eastAsia="Calibri" w:hAnsi="Calibri" w:cs="Calibri"/>
                <w:sz w:val="18"/>
                <w:szCs w:val="18"/>
              </w:rPr>
            </w:pPr>
            <w:r>
              <w:rPr>
                <w:rFonts w:ascii="Calibri" w:eastAsia="Calibri" w:hAnsi="Calibri" w:cs="Calibri"/>
                <w:sz w:val="18"/>
                <w:szCs w:val="18"/>
              </w:rPr>
              <w:t>21 December 2017</w:t>
            </w:r>
          </w:p>
        </w:tc>
        <w:tc>
          <w:tcPr>
            <w:tcW w:w="994" w:type="dxa"/>
            <w:tcBorders>
              <w:top w:val="single" w:sz="4" w:space="0" w:color="000000"/>
              <w:left w:val="single" w:sz="4" w:space="0" w:color="000000"/>
              <w:bottom w:val="single" w:sz="4" w:space="0" w:color="000000"/>
              <w:right w:val="single" w:sz="4" w:space="0" w:color="000000"/>
            </w:tcBorders>
          </w:tcPr>
          <w:p w14:paraId="00000057" w14:textId="77777777" w:rsidR="00D343EC" w:rsidRDefault="00681E11">
            <w:pPr>
              <w:spacing w:before="58"/>
              <w:ind w:left="289" w:right="-20"/>
              <w:rPr>
                <w:rFonts w:ascii="Calibri" w:eastAsia="Calibri" w:hAnsi="Calibri" w:cs="Calibri"/>
                <w:sz w:val="18"/>
                <w:szCs w:val="18"/>
              </w:rPr>
            </w:pPr>
            <w:r>
              <w:rPr>
                <w:rFonts w:ascii="Calibri" w:eastAsia="Calibri" w:hAnsi="Calibri" w:cs="Calibri"/>
                <w:sz w:val="18"/>
                <w:szCs w:val="18"/>
              </w:rPr>
              <w:t>2.0</w:t>
            </w:r>
          </w:p>
        </w:tc>
        <w:tc>
          <w:tcPr>
            <w:tcW w:w="4153" w:type="dxa"/>
            <w:tcBorders>
              <w:top w:val="single" w:sz="4" w:space="0" w:color="000000"/>
              <w:left w:val="single" w:sz="4" w:space="0" w:color="000000"/>
              <w:bottom w:val="single" w:sz="4" w:space="0" w:color="000000"/>
              <w:right w:val="single" w:sz="4" w:space="0" w:color="000000"/>
            </w:tcBorders>
          </w:tcPr>
          <w:p w14:paraId="00000058" w14:textId="77777777" w:rsidR="00D343EC" w:rsidRDefault="00681E11">
            <w:pPr>
              <w:spacing w:before="58"/>
              <w:ind w:left="64" w:right="-20"/>
              <w:rPr>
                <w:rFonts w:ascii="Calibri" w:eastAsia="Calibri" w:hAnsi="Calibri" w:cs="Calibri"/>
                <w:sz w:val="18"/>
                <w:szCs w:val="18"/>
              </w:rPr>
            </w:pPr>
            <w:r>
              <w:rPr>
                <w:rFonts w:ascii="Calibri" w:eastAsia="Calibri" w:hAnsi="Calibri" w:cs="Calibri"/>
                <w:sz w:val="18"/>
                <w:szCs w:val="18"/>
              </w:rPr>
              <w:t xml:space="preserve"> Added Fax Cover Page section</w:t>
            </w:r>
          </w:p>
        </w:tc>
        <w:tc>
          <w:tcPr>
            <w:tcW w:w="2508" w:type="dxa"/>
            <w:tcBorders>
              <w:top w:val="single" w:sz="4" w:space="0" w:color="000000"/>
              <w:left w:val="single" w:sz="4" w:space="0" w:color="000000"/>
              <w:bottom w:val="single" w:sz="4" w:space="0" w:color="000000"/>
              <w:right w:val="single" w:sz="4" w:space="0" w:color="000000"/>
            </w:tcBorders>
          </w:tcPr>
          <w:p w14:paraId="00000059" w14:textId="77777777" w:rsidR="00D343EC" w:rsidRDefault="00681E11">
            <w:pPr>
              <w:spacing w:before="58"/>
              <w:ind w:left="792" w:right="768"/>
              <w:jc w:val="center"/>
              <w:rPr>
                <w:rFonts w:ascii="Calibri" w:eastAsia="Calibri" w:hAnsi="Calibri" w:cs="Calibri"/>
                <w:sz w:val="18"/>
                <w:szCs w:val="18"/>
              </w:rPr>
            </w:pPr>
            <w:r>
              <w:rPr>
                <w:rFonts w:ascii="Calibri" w:eastAsia="Calibri" w:hAnsi="Calibri" w:cs="Calibri"/>
                <w:sz w:val="18"/>
                <w:szCs w:val="18"/>
              </w:rPr>
              <w:t>UKE linguist</w:t>
            </w:r>
          </w:p>
        </w:tc>
      </w:tr>
      <w:tr w:rsidR="00D343EC" w14:paraId="173AA81E"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0000005A" w14:textId="77777777" w:rsidR="00D343EC" w:rsidRDefault="00D343EC">
            <w:pPr>
              <w:spacing w:before="58"/>
              <w:ind w:left="299" w:right="-20"/>
              <w:rPr>
                <w:rFonts w:ascii="Calibri" w:eastAsia="Calibri" w:hAnsi="Calibri" w:cs="Calibri"/>
                <w:sz w:val="18"/>
                <w:szCs w:val="18"/>
              </w:rPr>
            </w:pPr>
          </w:p>
        </w:tc>
        <w:tc>
          <w:tcPr>
            <w:tcW w:w="994" w:type="dxa"/>
            <w:tcBorders>
              <w:top w:val="single" w:sz="4" w:space="0" w:color="000000"/>
              <w:left w:val="single" w:sz="4" w:space="0" w:color="000000"/>
              <w:bottom w:val="single" w:sz="4" w:space="0" w:color="000000"/>
              <w:right w:val="single" w:sz="4" w:space="0" w:color="000000"/>
            </w:tcBorders>
          </w:tcPr>
          <w:p w14:paraId="0000005B" w14:textId="77777777" w:rsidR="00D343EC" w:rsidRDefault="00D343EC">
            <w:pPr>
              <w:spacing w:before="58"/>
              <w:ind w:left="289" w:right="-20"/>
              <w:rPr>
                <w:rFonts w:ascii="Calibri" w:eastAsia="Calibri" w:hAnsi="Calibri" w:cs="Calibri"/>
                <w:sz w:val="18"/>
                <w:szCs w:val="18"/>
              </w:rPr>
            </w:pPr>
          </w:p>
        </w:tc>
        <w:tc>
          <w:tcPr>
            <w:tcW w:w="4153" w:type="dxa"/>
            <w:tcBorders>
              <w:top w:val="single" w:sz="4" w:space="0" w:color="000000"/>
              <w:left w:val="single" w:sz="4" w:space="0" w:color="000000"/>
              <w:bottom w:val="single" w:sz="4" w:space="0" w:color="000000"/>
              <w:right w:val="single" w:sz="4" w:space="0" w:color="000000"/>
            </w:tcBorders>
          </w:tcPr>
          <w:p w14:paraId="0000005C" w14:textId="77777777" w:rsidR="00D343EC" w:rsidRDefault="00D343EC">
            <w:pPr>
              <w:spacing w:before="58"/>
              <w:ind w:left="64" w:right="-20"/>
              <w:rPr>
                <w:rFonts w:ascii="Calibri" w:eastAsia="Calibri" w:hAnsi="Calibri" w:cs="Calibri"/>
                <w:sz w:val="18"/>
                <w:szCs w:val="18"/>
              </w:rPr>
            </w:pPr>
          </w:p>
        </w:tc>
        <w:tc>
          <w:tcPr>
            <w:tcW w:w="2508" w:type="dxa"/>
            <w:tcBorders>
              <w:top w:val="single" w:sz="4" w:space="0" w:color="000000"/>
              <w:left w:val="single" w:sz="4" w:space="0" w:color="000000"/>
              <w:bottom w:val="single" w:sz="4" w:space="0" w:color="000000"/>
              <w:right w:val="single" w:sz="4" w:space="0" w:color="000000"/>
            </w:tcBorders>
          </w:tcPr>
          <w:p w14:paraId="0000005D" w14:textId="77777777" w:rsidR="00D343EC" w:rsidRDefault="00D343EC">
            <w:pPr>
              <w:spacing w:before="58"/>
              <w:ind w:left="792" w:right="768"/>
              <w:jc w:val="center"/>
              <w:rPr>
                <w:rFonts w:ascii="Calibri" w:eastAsia="Calibri" w:hAnsi="Calibri" w:cs="Calibri"/>
                <w:sz w:val="18"/>
                <w:szCs w:val="18"/>
              </w:rPr>
            </w:pPr>
          </w:p>
        </w:tc>
      </w:tr>
    </w:tbl>
    <w:p w14:paraId="0000005E" w14:textId="77777777" w:rsidR="00D343EC" w:rsidRDefault="00D343EC">
      <w:pPr>
        <w:rPr>
          <w:rFonts w:ascii="Calibri" w:eastAsia="Calibri" w:hAnsi="Calibri" w:cs="Calibri"/>
        </w:rPr>
      </w:pPr>
    </w:p>
    <w:p w14:paraId="0000005F" w14:textId="77777777" w:rsidR="00D343EC" w:rsidRDefault="00681E11">
      <w:pPr>
        <w:widowControl w:val="0"/>
        <w:pBdr>
          <w:top w:val="nil"/>
          <w:left w:val="nil"/>
          <w:bottom w:val="nil"/>
          <w:right w:val="nil"/>
          <w:between w:val="nil"/>
        </w:pBdr>
        <w:spacing w:after="0" w:line="276" w:lineRule="auto"/>
        <w:rPr>
          <w:rFonts w:ascii="Calibri" w:eastAsia="Calibri" w:hAnsi="Calibri" w:cs="Calibri"/>
        </w:rPr>
        <w:sectPr w:rsidR="00D343EC">
          <w:headerReference w:type="default" r:id="rId10"/>
          <w:footerReference w:type="default" r:id="rId11"/>
          <w:pgSz w:w="12240" w:h="15840"/>
          <w:pgMar w:top="1440" w:right="1800" w:bottom="1440" w:left="1800" w:header="708" w:footer="708" w:gutter="0"/>
          <w:pgNumType w:start="1"/>
          <w:cols w:space="720"/>
        </w:sectPr>
      </w:pPr>
      <w:r>
        <w:br w:type="page"/>
      </w:r>
    </w:p>
    <w:p w14:paraId="00000060" w14:textId="77777777" w:rsidR="00D343EC" w:rsidRDefault="00681E11">
      <w:pPr>
        <w:pStyle w:val="Heading2"/>
      </w:pPr>
      <w:bookmarkStart w:id="3" w:name="_heading=h.3znysh7" w:colFirst="0" w:colLast="0"/>
      <w:bookmarkEnd w:id="3"/>
      <w:r>
        <w:lastRenderedPageBreak/>
        <w:t>What's New?</w:t>
      </w:r>
    </w:p>
    <w:p w14:paraId="00000061" w14:textId="77777777" w:rsidR="00D343EC" w:rsidRDefault="00D343EC">
      <w:pPr>
        <w:spacing w:before="4" w:line="260" w:lineRule="auto"/>
        <w:rPr>
          <w:rFonts w:ascii="Calibri" w:eastAsia="Calibri" w:hAnsi="Calibri" w:cs="Calibri"/>
          <w:sz w:val="26"/>
          <w:szCs w:val="26"/>
        </w:rPr>
      </w:pPr>
    </w:p>
    <w:p w14:paraId="00000062" w14:textId="77777777" w:rsidR="00D343EC" w:rsidRDefault="00681E11">
      <w:pPr>
        <w:spacing w:before="34"/>
        <w:ind w:left="100" w:right="-20"/>
        <w:rPr>
          <w:rFonts w:ascii="Calibri" w:eastAsia="Calibri" w:hAnsi="Calibri" w:cs="Calibri"/>
          <w:sz w:val="20"/>
          <w:szCs w:val="20"/>
        </w:rPr>
      </w:pPr>
      <w:r>
        <w:rPr>
          <w:rFonts w:ascii="Calibri" w:eastAsia="Calibri" w:hAnsi="Calibri" w:cs="Calibri"/>
          <w:sz w:val="20"/>
          <w:szCs w:val="20"/>
        </w:rPr>
        <w:t xml:space="preserve">Last Updated: </w:t>
      </w:r>
    </w:p>
    <w:p w14:paraId="00000063" w14:textId="77777777" w:rsidR="00D343EC" w:rsidRDefault="00D343EC">
      <w:pPr>
        <w:rPr>
          <w:rFonts w:ascii="Calibri" w:eastAsia="Calibri" w:hAnsi="Calibri" w:cs="Calibri"/>
          <w:sz w:val="20"/>
          <w:szCs w:val="20"/>
        </w:rPr>
      </w:pPr>
    </w:p>
    <w:p w14:paraId="00000064" w14:textId="77777777" w:rsidR="00D343EC" w:rsidRDefault="00681E11">
      <w:pPr>
        <w:tabs>
          <w:tab w:val="left" w:pos="3855"/>
        </w:tabs>
      </w:pPr>
      <w:r w:rsidRPr="00C34BDB">
        <w:rPr>
          <w:rFonts w:ascii="Calibri" w:eastAsia="Calibri" w:hAnsi="Calibri" w:cs="Calibri"/>
          <w:i/>
          <w:sz w:val="20"/>
          <w:szCs w:val="20"/>
        </w:rPr>
        <w:t>(This section will contain detailed update changes for further versions – LEAVE AS IS.)</w:t>
      </w:r>
    </w:p>
    <w:p w14:paraId="00000065" w14:textId="77777777" w:rsidR="00D343EC" w:rsidRDefault="00681E11">
      <w:pPr>
        <w:pStyle w:val="Heading1"/>
      </w:pPr>
      <w:bookmarkStart w:id="4" w:name="_heading=h.2et92p0" w:colFirst="0" w:colLast="0"/>
      <w:bookmarkEnd w:id="4"/>
      <w:r>
        <w:br w:type="page"/>
      </w:r>
      <w:r>
        <w:lastRenderedPageBreak/>
        <w:t>General Overview</w:t>
      </w:r>
    </w:p>
    <w:p w14:paraId="00000066" w14:textId="77777777" w:rsidR="00D343EC" w:rsidRDefault="00681E11">
      <w:r>
        <w:t>The purpose of this Localisation Style Guide for RingCentral is to set basic style, grammar, punctuation and terminology guidelines to ensure top-language-quality content in UK English.</w:t>
      </w:r>
    </w:p>
    <w:p w14:paraId="00000067" w14:textId="77777777" w:rsidR="00D343EC" w:rsidRDefault="00681E11">
      <w:r>
        <w:t>In general, your main goal as a translator is to produce the most natural-sounding translation. It is important that you capture the intended meaning of the RingCentral content and transfer it into natural language that is best suited to a wide UK English-speaking audience. Avoid literal transposition of the US English syntax in UK English: sentences may need to be rewritten with an adapted syntax. Try to balance faithfulness to the source and readability in the target language.</w:t>
      </w:r>
    </w:p>
    <w:p w14:paraId="00000068" w14:textId="77777777" w:rsidR="00D343EC" w:rsidRDefault="00681E11">
      <w:r>
        <w:t>As a rule, please use a clear and precise style. The translation should be easily understood. Put yourself in the reader’s position and determine whether the output is clear and fluent, as well as consistent and accurate.</w:t>
      </w:r>
    </w:p>
    <w:p w14:paraId="00000069" w14:textId="77777777" w:rsidR="00D343EC" w:rsidRDefault="00681E11">
      <w:r>
        <w:t xml:space="preserve">Avoid heaviness, ambiguities, repetitions and </w:t>
      </w:r>
      <w:r w:rsidRPr="00C34BDB">
        <w:t>Americanisms.</w:t>
      </w:r>
      <w:r>
        <w:t xml:space="preserve"> Also, avoid enriching the text excessively.</w:t>
      </w:r>
    </w:p>
    <w:p w14:paraId="0000006A"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rFonts w:ascii="Calibri" w:eastAsia="Calibri" w:hAnsi="Calibri" w:cs="Calibri"/>
          <w:i/>
          <w:color w:val="000000"/>
          <w:sz w:val="28"/>
          <w:szCs w:val="28"/>
        </w:rPr>
      </w:pPr>
      <w:r>
        <w:rPr>
          <w:rFonts w:ascii="Calibri" w:eastAsia="Calibri" w:hAnsi="Calibri" w:cs="Calibri"/>
          <w:b/>
          <w:i/>
          <w:color w:val="000000"/>
          <w:sz w:val="28"/>
          <w:szCs w:val="28"/>
        </w:rPr>
        <w:t>Important</w:t>
      </w:r>
      <w:r>
        <w:rPr>
          <w:rFonts w:ascii="Calibri" w:eastAsia="Calibri" w:hAnsi="Calibri" w:cs="Calibri"/>
          <w:i/>
          <w:color w:val="000000"/>
          <w:sz w:val="28"/>
          <w:szCs w:val="28"/>
        </w:rPr>
        <w:t>: If any of the topics developed in this style guide conflict with the RingCentral-approved terminology lists, instructions or reference material provided, the client’s specific instructions should take precedence over this document.</w:t>
      </w:r>
    </w:p>
    <w:p w14:paraId="0000006B" w14:textId="77777777" w:rsidR="00D343EC" w:rsidRDefault="00681E11">
      <w:pPr>
        <w:pStyle w:val="Heading2"/>
      </w:pPr>
      <w:bookmarkStart w:id="5" w:name="_heading=h.tyjcwt" w:colFirst="0" w:colLast="0"/>
      <w:bookmarkEnd w:id="5"/>
      <w:r>
        <w:br w:type="column"/>
      </w:r>
      <w:r>
        <w:lastRenderedPageBreak/>
        <w:t>Style Guide Conventions</w:t>
      </w:r>
    </w:p>
    <w:p w14:paraId="0000006C" w14:textId="77777777" w:rsidR="00D343EC" w:rsidRDefault="00681E11">
      <w:pPr>
        <w:jc w:val="both"/>
      </w:pPr>
      <w:r>
        <w:t>Throughout this RingCentral Localisation Style Guide, the main subjects will be illustrated with examples (the incorrect translation will be in red and the correct option will be in green).</w:t>
      </w:r>
    </w:p>
    <w:p w14:paraId="0000006D" w14:textId="77777777" w:rsidR="00D343EC" w:rsidRDefault="00D343EC">
      <w:pPr>
        <w:jc w:val="both"/>
      </w:pPr>
    </w:p>
    <w:p w14:paraId="0000006E" w14:textId="77777777" w:rsidR="00D343EC" w:rsidRDefault="00681E11">
      <w:pPr>
        <w:jc w:val="both"/>
      </w:pPr>
      <w:r>
        <w:t>This is an example in the source language.</w:t>
      </w:r>
    </w:p>
    <w:p w14:paraId="0000006F" w14:textId="77777777" w:rsidR="00D343EC" w:rsidRDefault="00681E11">
      <w:pPr>
        <w:jc w:val="both"/>
        <w:rPr>
          <w:color w:val="FF0000"/>
        </w:rPr>
      </w:pPr>
      <w:r>
        <w:rPr>
          <w:color w:val="FF0000"/>
        </w:rPr>
        <w:t>This is an example of the incorrect translation.</w:t>
      </w:r>
    </w:p>
    <w:p w14:paraId="00000070" w14:textId="77777777" w:rsidR="00D343EC" w:rsidRDefault="00681E11">
      <w:r>
        <w:rPr>
          <w:color w:val="00B050"/>
        </w:rPr>
        <w:t>This is an example of the correct translation.</w:t>
      </w:r>
    </w:p>
    <w:p w14:paraId="00000071" w14:textId="77777777" w:rsidR="00D343EC" w:rsidRDefault="00681E11">
      <w:pPr>
        <w:pStyle w:val="Heading1"/>
      </w:pPr>
      <w:bookmarkStart w:id="6" w:name="_heading=h.3dy6vkm" w:colFirst="0" w:colLast="0"/>
      <w:bookmarkEnd w:id="6"/>
      <w:r>
        <w:br w:type="page"/>
      </w:r>
      <w:r>
        <w:lastRenderedPageBreak/>
        <w:t>Software Localization</w:t>
      </w:r>
    </w:p>
    <w:p w14:paraId="00000072" w14:textId="77777777" w:rsidR="00D343EC" w:rsidRDefault="00681E11">
      <w:pPr>
        <w:pStyle w:val="Heading2"/>
      </w:pPr>
      <w:bookmarkStart w:id="7" w:name="_heading=h.1t3h5sf" w:colFirst="0" w:colLast="0"/>
      <w:bookmarkEnd w:id="7"/>
      <w:r>
        <w:t>Buttons</w:t>
      </w:r>
    </w:p>
    <w:p w14:paraId="00000073" w14:textId="77777777" w:rsidR="00D343EC" w:rsidRDefault="00681E11">
      <w:r>
        <w:t>Buttons should typically be translated as verbs – generally, the imperative form is used. Be concise, avoid using articles and prepositions and get straight to the point. Depending on the project-specific requirements, pay particular attention to possible character/space limitations.</w:t>
      </w:r>
    </w:p>
    <w:p w14:paraId="00000074" w14:textId="77777777" w:rsidR="00D343EC" w:rsidRDefault="00D343EC"/>
    <w:tbl>
      <w:tblPr>
        <w:tblStyle w:val="a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1BA38F2B" w14:textId="77777777">
        <w:tc>
          <w:tcPr>
            <w:tcW w:w="2952" w:type="dxa"/>
            <w:shd w:val="clear" w:color="auto" w:fill="auto"/>
          </w:tcPr>
          <w:p w14:paraId="00000075" w14:textId="77777777" w:rsidR="00D343EC" w:rsidRDefault="00681E11">
            <w:pPr>
              <w:rPr>
                <w:b/>
              </w:rPr>
            </w:pPr>
            <w:r>
              <w:rPr>
                <w:b/>
              </w:rPr>
              <w:t>English</w:t>
            </w:r>
          </w:p>
        </w:tc>
        <w:tc>
          <w:tcPr>
            <w:tcW w:w="2952" w:type="dxa"/>
            <w:shd w:val="clear" w:color="auto" w:fill="auto"/>
          </w:tcPr>
          <w:p w14:paraId="00000076" w14:textId="77777777" w:rsidR="00D343EC" w:rsidRDefault="00681E11">
            <w:pPr>
              <w:rPr>
                <w:b/>
              </w:rPr>
            </w:pPr>
            <w:r>
              <w:rPr>
                <w:b/>
              </w:rPr>
              <w:t>Incorrect translation</w:t>
            </w:r>
          </w:p>
        </w:tc>
        <w:tc>
          <w:tcPr>
            <w:tcW w:w="2952" w:type="dxa"/>
            <w:shd w:val="clear" w:color="auto" w:fill="auto"/>
          </w:tcPr>
          <w:p w14:paraId="00000077" w14:textId="77777777" w:rsidR="00D343EC" w:rsidRDefault="00681E11">
            <w:pPr>
              <w:rPr>
                <w:b/>
              </w:rPr>
            </w:pPr>
            <w:r>
              <w:rPr>
                <w:b/>
              </w:rPr>
              <w:t>Correct translation</w:t>
            </w:r>
          </w:p>
        </w:tc>
      </w:tr>
      <w:tr w:rsidR="00D343EC" w14:paraId="6CB83757" w14:textId="77777777">
        <w:tc>
          <w:tcPr>
            <w:tcW w:w="2952" w:type="dxa"/>
            <w:shd w:val="clear" w:color="auto" w:fill="auto"/>
          </w:tcPr>
          <w:p w14:paraId="00000078" w14:textId="77777777" w:rsidR="00D343EC" w:rsidRDefault="00681E11">
            <w:r>
              <w:t>Submit Form</w:t>
            </w:r>
          </w:p>
        </w:tc>
        <w:tc>
          <w:tcPr>
            <w:tcW w:w="2952" w:type="dxa"/>
            <w:shd w:val="clear" w:color="auto" w:fill="auto"/>
          </w:tcPr>
          <w:p w14:paraId="00000079" w14:textId="77777777" w:rsidR="00D343EC" w:rsidRDefault="00681E11">
            <w:pPr>
              <w:rPr>
                <w:color w:val="FF0000"/>
              </w:rPr>
            </w:pPr>
            <w:r>
              <w:rPr>
                <w:color w:val="FF0000"/>
              </w:rPr>
              <w:t>Submitting Form</w:t>
            </w:r>
          </w:p>
        </w:tc>
        <w:tc>
          <w:tcPr>
            <w:tcW w:w="2952" w:type="dxa"/>
            <w:shd w:val="clear" w:color="auto" w:fill="auto"/>
          </w:tcPr>
          <w:p w14:paraId="0000007A" w14:textId="77777777" w:rsidR="00D343EC" w:rsidRDefault="00681E11">
            <w:pPr>
              <w:rPr>
                <w:color w:val="00B050"/>
              </w:rPr>
            </w:pPr>
            <w:r>
              <w:rPr>
                <w:color w:val="00B050"/>
              </w:rPr>
              <w:t>Submit Form</w:t>
            </w:r>
          </w:p>
        </w:tc>
      </w:tr>
      <w:tr w:rsidR="00D343EC" w14:paraId="722FF2D2" w14:textId="77777777">
        <w:tc>
          <w:tcPr>
            <w:tcW w:w="2952" w:type="dxa"/>
            <w:shd w:val="clear" w:color="auto" w:fill="auto"/>
          </w:tcPr>
          <w:p w14:paraId="0000007B" w14:textId="77777777" w:rsidR="00D343EC" w:rsidRDefault="00681E11">
            <w:r>
              <w:t>E-mail User</w:t>
            </w:r>
          </w:p>
        </w:tc>
        <w:tc>
          <w:tcPr>
            <w:tcW w:w="2952" w:type="dxa"/>
            <w:shd w:val="clear" w:color="auto" w:fill="auto"/>
          </w:tcPr>
          <w:p w14:paraId="0000007C" w14:textId="77777777" w:rsidR="00D343EC" w:rsidRDefault="00681E11">
            <w:pPr>
              <w:rPr>
                <w:color w:val="FF0000"/>
              </w:rPr>
            </w:pPr>
            <w:r>
              <w:rPr>
                <w:color w:val="FF0000"/>
              </w:rPr>
              <w:t>E-mailing User</w:t>
            </w:r>
          </w:p>
        </w:tc>
        <w:tc>
          <w:tcPr>
            <w:tcW w:w="2952" w:type="dxa"/>
            <w:shd w:val="clear" w:color="auto" w:fill="auto"/>
          </w:tcPr>
          <w:p w14:paraId="0000007D" w14:textId="77777777" w:rsidR="00D343EC" w:rsidRDefault="00681E11">
            <w:pPr>
              <w:rPr>
                <w:color w:val="00B050"/>
              </w:rPr>
            </w:pPr>
            <w:r>
              <w:rPr>
                <w:color w:val="00B050"/>
              </w:rPr>
              <w:t>Email User</w:t>
            </w:r>
          </w:p>
        </w:tc>
      </w:tr>
      <w:tr w:rsidR="00D343EC" w14:paraId="348369FC" w14:textId="77777777">
        <w:tc>
          <w:tcPr>
            <w:tcW w:w="2952" w:type="dxa"/>
            <w:shd w:val="clear" w:color="auto" w:fill="auto"/>
          </w:tcPr>
          <w:p w14:paraId="0000007E" w14:textId="77777777" w:rsidR="00D343EC" w:rsidRDefault="00681E11">
            <w:r>
              <w:t>View Demo</w:t>
            </w:r>
          </w:p>
        </w:tc>
        <w:tc>
          <w:tcPr>
            <w:tcW w:w="2952" w:type="dxa"/>
            <w:shd w:val="clear" w:color="auto" w:fill="auto"/>
          </w:tcPr>
          <w:p w14:paraId="0000007F" w14:textId="77777777" w:rsidR="00D343EC" w:rsidRDefault="00681E11">
            <w:pPr>
              <w:rPr>
                <w:color w:val="FF0000"/>
              </w:rPr>
            </w:pPr>
            <w:r>
              <w:rPr>
                <w:color w:val="FF0000"/>
              </w:rPr>
              <w:t>Viewing Demo</w:t>
            </w:r>
          </w:p>
        </w:tc>
        <w:tc>
          <w:tcPr>
            <w:tcW w:w="2952" w:type="dxa"/>
            <w:shd w:val="clear" w:color="auto" w:fill="auto"/>
          </w:tcPr>
          <w:p w14:paraId="00000080" w14:textId="77777777" w:rsidR="00D343EC" w:rsidRDefault="00681E11">
            <w:pPr>
              <w:rPr>
                <w:color w:val="00B050"/>
              </w:rPr>
            </w:pPr>
            <w:r>
              <w:rPr>
                <w:color w:val="00B050"/>
              </w:rPr>
              <w:t>View Demo</w:t>
            </w:r>
          </w:p>
        </w:tc>
      </w:tr>
      <w:tr w:rsidR="00D343EC" w14:paraId="3085C097" w14:textId="77777777">
        <w:tc>
          <w:tcPr>
            <w:tcW w:w="2952" w:type="dxa"/>
            <w:shd w:val="clear" w:color="auto" w:fill="auto"/>
          </w:tcPr>
          <w:p w14:paraId="00000081" w14:textId="77777777" w:rsidR="00D343EC" w:rsidRDefault="00681E11">
            <w:r>
              <w:t>Contact Us</w:t>
            </w:r>
          </w:p>
        </w:tc>
        <w:tc>
          <w:tcPr>
            <w:tcW w:w="2952" w:type="dxa"/>
            <w:shd w:val="clear" w:color="auto" w:fill="auto"/>
          </w:tcPr>
          <w:p w14:paraId="00000082" w14:textId="77777777" w:rsidR="00D343EC" w:rsidRDefault="00681E11">
            <w:pPr>
              <w:rPr>
                <w:color w:val="FF0000"/>
              </w:rPr>
            </w:pPr>
            <w:r>
              <w:rPr>
                <w:color w:val="FF0000"/>
              </w:rPr>
              <w:t>Contacting Us</w:t>
            </w:r>
          </w:p>
        </w:tc>
        <w:tc>
          <w:tcPr>
            <w:tcW w:w="2952" w:type="dxa"/>
            <w:shd w:val="clear" w:color="auto" w:fill="auto"/>
          </w:tcPr>
          <w:p w14:paraId="00000083" w14:textId="77777777" w:rsidR="00D343EC" w:rsidRDefault="00681E11">
            <w:pPr>
              <w:rPr>
                <w:color w:val="00B050"/>
              </w:rPr>
            </w:pPr>
            <w:r>
              <w:rPr>
                <w:color w:val="00B050"/>
              </w:rPr>
              <w:t>Contact Us</w:t>
            </w:r>
          </w:p>
        </w:tc>
      </w:tr>
    </w:tbl>
    <w:p w14:paraId="00000084" w14:textId="77777777" w:rsidR="00D343EC" w:rsidRDefault="00D343EC"/>
    <w:p w14:paraId="00000085" w14:textId="77777777" w:rsidR="00D343EC" w:rsidRDefault="00681E11">
      <w:pPr>
        <w:pStyle w:val="Heading2"/>
      </w:pPr>
      <w:bookmarkStart w:id="8" w:name="_heading=h.4d34og8" w:colFirst="0" w:colLast="0"/>
      <w:bookmarkEnd w:id="8"/>
      <w:r>
        <w:t>Names of RingCentral products, applications and features</w:t>
      </w:r>
    </w:p>
    <w:p w14:paraId="00000086" w14:textId="77777777" w:rsidR="00D343EC" w:rsidRDefault="00681E11">
      <w:r>
        <w:t>In many cases, product/application names are trademarked, thus not localisable. However, it is paramount that, before translating any product, application, third-party or feature names, you check your reference material and linguistic instructions, including terminology lists.</w:t>
      </w:r>
    </w:p>
    <w:p w14:paraId="00000087" w14:textId="77777777" w:rsidR="00D343EC" w:rsidRDefault="00681E11">
      <w:pPr>
        <w:pStyle w:val="Heading2"/>
      </w:pPr>
      <w:bookmarkStart w:id="9" w:name="_heading=h.2s8eyo1" w:colFirst="0" w:colLast="0"/>
      <w:bookmarkEnd w:id="9"/>
      <w:r>
        <w:br w:type="column"/>
      </w:r>
      <w:r>
        <w:lastRenderedPageBreak/>
        <w:t>Adaptation to UK English market</w:t>
      </w:r>
    </w:p>
    <w:p w14:paraId="00000088" w14:textId="77777777" w:rsidR="00D343EC" w:rsidRDefault="00681E11">
      <w:r>
        <w:t>Sometimes you may need to replace US English examples with UK English equivalents. The explanation about the use of wildcards is a good example of text in need of localisation/adaptation:</w:t>
      </w:r>
    </w:p>
    <w:p w14:paraId="00000089"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Two wildcard operators are supported:</w:t>
      </w:r>
    </w:p>
    <w:p w14:paraId="0000008A"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 will match any combination of characters</w:t>
      </w:r>
    </w:p>
    <w:p w14:paraId="0000008B"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 will match any single character.</w:t>
      </w:r>
    </w:p>
    <w:p w14:paraId="0000008C"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For example, searching for '*ing' will select any knowledge base items that contain 'fishing', 'hunting', 'ring' or 'drinking'. Searching for '?ing' will return knowledge base items containing the word 'ring'.</w:t>
      </w:r>
    </w:p>
    <w:p w14:paraId="0000008D" w14:textId="77777777" w:rsidR="00D343EC" w:rsidRDefault="00681E11">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In addition, there is an implicit '*' added to the end of all keywords, so that searching for 'print' will also search for 'printer' and 'printing'.</w:t>
      </w:r>
    </w:p>
    <w:p w14:paraId="0000008E" w14:textId="77777777" w:rsidR="00D343EC" w:rsidRDefault="00681E11">
      <w:pPr>
        <w:pStyle w:val="Heading1"/>
      </w:pPr>
      <w:bookmarkStart w:id="10" w:name="_heading=h.17dp8vu" w:colFirst="0" w:colLast="0"/>
      <w:bookmarkEnd w:id="10"/>
      <w:r>
        <w:br w:type="page"/>
      </w:r>
      <w:r>
        <w:lastRenderedPageBreak/>
        <w:t>Linguistic Overview</w:t>
      </w:r>
    </w:p>
    <w:p w14:paraId="0000008F" w14:textId="77777777" w:rsidR="00D343EC" w:rsidRDefault="00681E11">
      <w:pPr>
        <w:pStyle w:val="Heading2"/>
      </w:pPr>
      <w:bookmarkStart w:id="11" w:name="_heading=h.3rdcrjn" w:colFirst="0" w:colLast="0"/>
      <w:bookmarkEnd w:id="11"/>
      <w:r>
        <w:t>Style and tone</w:t>
      </w:r>
    </w:p>
    <w:p w14:paraId="00000090" w14:textId="77777777" w:rsidR="00D343EC" w:rsidRDefault="00681E11">
      <w:r>
        <w:t>Be precise, clear, consistent and natural. Rephrase sentences that are not clear enough, and rework sentences that may sound unnatural. Do not hesitate to break up long sentences into smaller, friendlier parts in order to provide a better understanding.</w:t>
      </w:r>
    </w:p>
    <w:p w14:paraId="00000091" w14:textId="77777777" w:rsidR="00D343EC" w:rsidRDefault="00681E11">
      <w:pPr>
        <w:jc w:val="both"/>
      </w:pPr>
      <w:r>
        <w:t>Please use an appropriate style for technical texts and documents:</w:t>
      </w:r>
    </w:p>
    <w:p w14:paraId="00000092" w14:textId="77777777" w:rsidR="00D343EC" w:rsidRDefault="00D343EC">
      <w:pPr>
        <w:jc w:val="both"/>
      </w:pPr>
    </w:p>
    <w:p w14:paraId="00000093" w14:textId="77777777" w:rsidR="00D343EC" w:rsidRDefault="00681E11">
      <w:pPr>
        <w:numPr>
          <w:ilvl w:val="0"/>
          <w:numId w:val="14"/>
        </w:numPr>
        <w:spacing w:after="0"/>
        <w:jc w:val="both"/>
      </w:pPr>
      <w:r>
        <w:rPr>
          <w:b/>
        </w:rPr>
        <w:t>Accurate and concise (exact)</w:t>
      </w:r>
      <w:r>
        <w:t>: do not include ambiguities or mistranslations.</w:t>
      </w:r>
    </w:p>
    <w:p w14:paraId="00000094" w14:textId="77777777" w:rsidR="00D343EC" w:rsidRDefault="00681E11">
      <w:pPr>
        <w:numPr>
          <w:ilvl w:val="0"/>
          <w:numId w:val="14"/>
        </w:numPr>
        <w:spacing w:after="0"/>
        <w:jc w:val="both"/>
      </w:pPr>
      <w:r>
        <w:rPr>
          <w:b/>
        </w:rPr>
        <w:t>Clear and coherent (readable)</w:t>
      </w:r>
      <w:r>
        <w:t>: the target reader should understand the text easily.</w:t>
      </w:r>
    </w:p>
    <w:p w14:paraId="00000095" w14:textId="77777777" w:rsidR="00D343EC" w:rsidRDefault="00681E11">
      <w:pPr>
        <w:numPr>
          <w:ilvl w:val="0"/>
          <w:numId w:val="14"/>
        </w:numPr>
        <w:spacing w:after="0"/>
        <w:jc w:val="both"/>
      </w:pPr>
      <w:r>
        <w:rPr>
          <w:b/>
        </w:rPr>
        <w:t>Objective</w:t>
      </w:r>
      <w:r>
        <w:t>: remain neutral, do not insert your own opinion, avoid colloquial or slang words and always be politically correct.</w:t>
      </w:r>
    </w:p>
    <w:p w14:paraId="00000096" w14:textId="77777777" w:rsidR="00D343EC" w:rsidRDefault="00681E11">
      <w:pPr>
        <w:numPr>
          <w:ilvl w:val="0"/>
          <w:numId w:val="14"/>
        </w:numPr>
        <w:spacing w:after="0"/>
        <w:jc w:val="both"/>
      </w:pPr>
      <w:r>
        <w:rPr>
          <w:b/>
        </w:rPr>
        <w:t>Correct</w:t>
      </w:r>
      <w:r>
        <w:t>: the content and numbers should be free of mistakes.</w:t>
      </w:r>
    </w:p>
    <w:p w14:paraId="00000097" w14:textId="77777777" w:rsidR="00D343EC" w:rsidRDefault="00681E11">
      <w:pPr>
        <w:numPr>
          <w:ilvl w:val="0"/>
          <w:numId w:val="14"/>
        </w:numPr>
        <w:spacing w:after="0"/>
        <w:jc w:val="both"/>
      </w:pPr>
      <w:r>
        <w:rPr>
          <w:b/>
        </w:rPr>
        <w:t>Idiomatically correct</w:t>
      </w:r>
      <w:r>
        <w:t>: use correct verbs, metaphors, expressions</w:t>
      </w:r>
      <w:sdt>
        <w:sdtPr>
          <w:tag w:val="goog_rdk_1"/>
          <w:id w:val="745840448"/>
        </w:sdtPr>
        <w:sdtEndPr/>
        <w:sdtContent>
          <w:ins w:id="12" w:author="Laurie Waters" w:date="2021-02-16T10:29:00Z">
            <w:r>
              <w:t>,</w:t>
            </w:r>
          </w:ins>
        </w:sdtContent>
      </w:sdt>
      <w:r>
        <w:t xml:space="preserve"> etc. so that the text sounds natural.</w:t>
      </w:r>
    </w:p>
    <w:p w14:paraId="00000098" w14:textId="77777777" w:rsidR="00D343EC" w:rsidRDefault="00681E11">
      <w:pPr>
        <w:numPr>
          <w:ilvl w:val="0"/>
          <w:numId w:val="14"/>
        </w:numPr>
        <w:spacing w:after="0"/>
        <w:jc w:val="both"/>
      </w:pPr>
      <w:r>
        <w:rPr>
          <w:b/>
        </w:rPr>
        <w:t>Complete</w:t>
      </w:r>
      <w:r>
        <w:t>: do not leave out any content (words, phrases, whole paragraphs).</w:t>
      </w:r>
    </w:p>
    <w:p w14:paraId="00000099" w14:textId="77777777" w:rsidR="00D343EC" w:rsidRDefault="00681E11">
      <w:pPr>
        <w:numPr>
          <w:ilvl w:val="0"/>
          <w:numId w:val="14"/>
        </w:numPr>
        <w:spacing w:after="0"/>
        <w:jc w:val="both"/>
      </w:pPr>
      <w:r>
        <w:rPr>
          <w:b/>
        </w:rPr>
        <w:t>Keep the target reader in mind</w:t>
      </w:r>
      <w:r>
        <w:t>: use an appropriate tone.</w:t>
      </w:r>
    </w:p>
    <w:p w14:paraId="0000009A" w14:textId="77777777" w:rsidR="00D343EC" w:rsidRDefault="00D343EC"/>
    <w:p w14:paraId="0000009B" w14:textId="77777777" w:rsidR="00D343EC" w:rsidRDefault="00681E11">
      <w:pPr>
        <w:pStyle w:val="Heading2"/>
      </w:pPr>
      <w:bookmarkStart w:id="13" w:name="_heading=h.26in1rg" w:colFirst="0" w:colLast="0"/>
      <w:bookmarkEnd w:id="13"/>
      <w:r>
        <w:br w:type="column"/>
      </w:r>
      <w:r>
        <w:lastRenderedPageBreak/>
        <w:t>Cross-references</w:t>
      </w:r>
    </w:p>
    <w:p w14:paraId="0000009C" w14:textId="77777777" w:rsidR="00D343EC" w:rsidRDefault="00681E11">
      <w:pPr>
        <w:jc w:val="both"/>
      </w:pPr>
      <w:r>
        <w:t>You might encounter cross-references in some technical documents.</w:t>
      </w:r>
    </w:p>
    <w:p w14:paraId="0000009D" w14:textId="77777777" w:rsidR="00D343EC" w:rsidRDefault="00681E11">
      <w:pPr>
        <w:jc w:val="both"/>
      </w:pPr>
      <w:r>
        <w:t>Cross-references mention other parts of text or other documents and can be either “internal” or “external”:</w:t>
      </w:r>
    </w:p>
    <w:p w14:paraId="0000009E" w14:textId="77777777" w:rsidR="00D343EC" w:rsidRDefault="00681E11">
      <w:pPr>
        <w:jc w:val="both"/>
        <w:rPr>
          <w:b/>
        </w:rPr>
      </w:pPr>
      <w:r>
        <w:rPr>
          <w:b/>
        </w:rPr>
        <w:t>Internal cross-references</w:t>
      </w:r>
    </w:p>
    <w:p w14:paraId="0000009F" w14:textId="77777777" w:rsidR="00D343EC" w:rsidRDefault="00681E11">
      <w:pPr>
        <w:jc w:val="both"/>
      </w:pPr>
      <w:r>
        <w:t>References to chapters, sections, headings or titles within the file or within the document you are translating. (Don’t forget that one document might be part of a larger translation kit.)</w:t>
      </w:r>
    </w:p>
    <w:p w14:paraId="000000A0" w14:textId="77777777" w:rsidR="00D343EC" w:rsidRDefault="00681E11">
      <w:pPr>
        <w:jc w:val="both"/>
      </w:pPr>
      <w:r>
        <w:rPr>
          <w:b/>
        </w:rPr>
        <w:t>External cross-references</w:t>
      </w:r>
      <w:r>
        <w:t xml:space="preserve"> </w:t>
      </w:r>
    </w:p>
    <w:p w14:paraId="000000A1" w14:textId="77777777" w:rsidR="00D343EC" w:rsidRDefault="00681E11">
      <w:pPr>
        <w:jc w:val="both"/>
      </w:pPr>
      <w:r>
        <w:t>References to titles of other documents that you are not translating or that have already been translated in a previous project. In these instances, please check whether this text or document has been localised before and match up the relevant translations, unless otherwise specified by project-specific instructions.</w:t>
      </w:r>
    </w:p>
    <w:p w14:paraId="000000A2" w14:textId="77777777" w:rsidR="00D343EC" w:rsidRDefault="00D343EC">
      <w:pPr>
        <w:ind w:left="360"/>
        <w:jc w:val="both"/>
        <w:rPr>
          <w:b/>
        </w:rPr>
      </w:pPr>
    </w:p>
    <w:p w14:paraId="000000A3" w14:textId="18C72C0D" w:rsidR="00D343EC" w:rsidRDefault="00681E11">
      <w:pPr>
        <w:jc w:val="both"/>
      </w:pPr>
      <w:r>
        <w:rPr>
          <w:b/>
        </w:rPr>
        <w:t>Tip:</w:t>
      </w:r>
      <w:r>
        <w:t xml:space="preserve"> Cross-references shall be referenced consistently throughout your translation as well as throughout all files. Translations of document titles (external cross-references) might be included in the terminology list or the reference material. If you are unable to retrieve this information, please contact the Project Management team or your Language Lead. If, on the other hand, the document has not been translated before, please leave </w:t>
      </w:r>
      <w:sdt>
        <w:sdtPr>
          <w:tag w:val="goog_rdk_2"/>
          <w:id w:val="-1439601902"/>
          <w:showingPlcHdr/>
        </w:sdtPr>
        <w:sdtEndPr/>
        <w:sdtContent>
          <w:r>
            <w:t xml:space="preserve">     </w:t>
          </w:r>
        </w:sdtContent>
      </w:sdt>
      <w:r>
        <w:t>in US English.</w:t>
      </w:r>
    </w:p>
    <w:p w14:paraId="000000A4" w14:textId="77777777" w:rsidR="00D343EC" w:rsidRDefault="00D343EC">
      <w:pPr>
        <w:jc w:val="both"/>
      </w:pPr>
    </w:p>
    <w:p w14:paraId="000000A5" w14:textId="77777777" w:rsidR="00D343EC" w:rsidRDefault="00681E11">
      <w:pPr>
        <w:jc w:val="both"/>
      </w:pPr>
      <w:r>
        <w:t>Cross-references normally include the following standard or similar phrases:</w:t>
      </w:r>
    </w:p>
    <w:p w14:paraId="000000A6" w14:textId="77777777" w:rsidR="00D343EC" w:rsidRDefault="00681E11">
      <w:pPr>
        <w:jc w:val="both"/>
      </w:pPr>
      <w:r>
        <w:t>Key phrases for internal cross-references:</w:t>
      </w:r>
    </w:p>
    <w:p w14:paraId="000000A7" w14:textId="77777777" w:rsidR="00D343EC" w:rsidRDefault="00681E11">
      <w:pPr>
        <w:numPr>
          <w:ilvl w:val="0"/>
          <w:numId w:val="3"/>
        </w:numPr>
        <w:spacing w:after="0"/>
        <w:jc w:val="both"/>
      </w:pPr>
      <w:r>
        <w:t>Refer to section […].</w:t>
      </w:r>
    </w:p>
    <w:p w14:paraId="000000A8" w14:textId="77777777" w:rsidR="00D343EC" w:rsidRDefault="00681E11">
      <w:pPr>
        <w:numPr>
          <w:ilvl w:val="0"/>
          <w:numId w:val="3"/>
        </w:numPr>
        <w:spacing w:after="0"/>
        <w:jc w:val="both"/>
      </w:pPr>
      <w:r>
        <w:t>For more information, see chapter […] in this document.</w:t>
      </w:r>
    </w:p>
    <w:p w14:paraId="000000A9" w14:textId="77777777" w:rsidR="00D343EC" w:rsidRDefault="00681E11">
      <w:pPr>
        <w:numPr>
          <w:ilvl w:val="0"/>
          <w:numId w:val="3"/>
        </w:numPr>
        <w:spacing w:after="0"/>
        <w:jc w:val="both"/>
      </w:pPr>
      <w:r>
        <w:t>See also table […] below.</w:t>
      </w:r>
    </w:p>
    <w:p w14:paraId="000000AA" w14:textId="77777777" w:rsidR="00D343EC" w:rsidRDefault="00681E11">
      <w:pPr>
        <w:numPr>
          <w:ilvl w:val="0"/>
          <w:numId w:val="3"/>
        </w:numPr>
        <w:spacing w:after="0"/>
        <w:jc w:val="both"/>
      </w:pPr>
      <w:r>
        <w:t>See graphic 12.1 “[</w:t>
      </w:r>
      <w:r>
        <w:rPr>
          <w:i/>
        </w:rPr>
        <w:t>title of graphic</w:t>
      </w:r>
      <w:r>
        <w:t>]”.</w:t>
      </w:r>
    </w:p>
    <w:p w14:paraId="000000AB" w14:textId="77777777" w:rsidR="00D343EC" w:rsidRDefault="00D343EC">
      <w:pPr>
        <w:jc w:val="both"/>
      </w:pPr>
    </w:p>
    <w:p w14:paraId="000000AC" w14:textId="77777777" w:rsidR="00D343EC" w:rsidRDefault="00681E11">
      <w:pPr>
        <w:jc w:val="both"/>
      </w:pPr>
      <w:r>
        <w:t>Examples of key phrases for external cross-references:</w:t>
      </w:r>
    </w:p>
    <w:p w14:paraId="000000AD" w14:textId="77777777" w:rsidR="00D343EC" w:rsidRDefault="00681E11">
      <w:pPr>
        <w:numPr>
          <w:ilvl w:val="0"/>
          <w:numId w:val="1"/>
        </w:numPr>
        <w:spacing w:after="0"/>
        <w:jc w:val="both"/>
      </w:pPr>
      <w:r>
        <w:t>For more information, see user manual “[</w:t>
      </w:r>
      <w:r>
        <w:rPr>
          <w:i/>
        </w:rPr>
        <w:t>title</w:t>
      </w:r>
      <w:r>
        <w:t>]” of the previous product.</w:t>
      </w:r>
    </w:p>
    <w:p w14:paraId="000000AE" w14:textId="77777777" w:rsidR="00D343EC" w:rsidRDefault="00681E11">
      <w:pPr>
        <w:numPr>
          <w:ilvl w:val="0"/>
          <w:numId w:val="1"/>
        </w:numPr>
        <w:spacing w:after="0"/>
        <w:jc w:val="both"/>
      </w:pPr>
      <w:r>
        <w:t>See also previously published user guide “[</w:t>
      </w:r>
      <w:r>
        <w:rPr>
          <w:i/>
        </w:rPr>
        <w:t>title</w:t>
      </w:r>
      <w:r>
        <w:t>]”.</w:t>
      </w:r>
    </w:p>
    <w:p w14:paraId="000000AF" w14:textId="77777777" w:rsidR="00D343EC" w:rsidRDefault="00681E11">
      <w:pPr>
        <w:pStyle w:val="Heading2"/>
      </w:pPr>
      <w:bookmarkStart w:id="14" w:name="_heading=h.lnxbz9" w:colFirst="0" w:colLast="0"/>
      <w:bookmarkEnd w:id="14"/>
      <w:r>
        <w:t>Political correctness</w:t>
      </w:r>
    </w:p>
    <w:p w14:paraId="000000B0" w14:textId="77777777" w:rsidR="00D343EC" w:rsidRDefault="00681E11">
      <w:pPr>
        <w:pStyle w:val="Heading3"/>
      </w:pPr>
      <w:bookmarkStart w:id="15" w:name="_heading=h.35nkun2" w:colFirst="0" w:colLast="0"/>
      <w:bookmarkEnd w:id="15"/>
      <w:r>
        <w:t>Politeness</w:t>
      </w:r>
    </w:p>
    <w:p w14:paraId="000000B1" w14:textId="77777777" w:rsidR="00D343EC" w:rsidRDefault="00681E11">
      <w:r>
        <w:t xml:space="preserve">US English tends to be more informal, using more direct phrases and the imperative form or similar constructions. However, UK English tends to be </w:t>
      </w:r>
      <w:r>
        <w:lastRenderedPageBreak/>
        <w:t>“overly polite” in places. Instructions given to the user often begin with “Please”.</w:t>
      </w: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7CA558E6" w14:textId="77777777">
        <w:tc>
          <w:tcPr>
            <w:tcW w:w="2952" w:type="dxa"/>
            <w:shd w:val="clear" w:color="auto" w:fill="auto"/>
          </w:tcPr>
          <w:p w14:paraId="000000B2" w14:textId="77777777" w:rsidR="00D343EC" w:rsidRDefault="00681E11">
            <w:pPr>
              <w:rPr>
                <w:b/>
              </w:rPr>
            </w:pPr>
            <w:r>
              <w:rPr>
                <w:b/>
              </w:rPr>
              <w:t>English</w:t>
            </w:r>
          </w:p>
        </w:tc>
        <w:tc>
          <w:tcPr>
            <w:tcW w:w="2952" w:type="dxa"/>
            <w:shd w:val="clear" w:color="auto" w:fill="auto"/>
          </w:tcPr>
          <w:p w14:paraId="000000B3" w14:textId="77777777" w:rsidR="00D343EC" w:rsidRDefault="00681E11">
            <w:pPr>
              <w:rPr>
                <w:b/>
              </w:rPr>
            </w:pPr>
            <w:r>
              <w:rPr>
                <w:b/>
              </w:rPr>
              <w:t>Incorrect translations</w:t>
            </w:r>
          </w:p>
        </w:tc>
        <w:tc>
          <w:tcPr>
            <w:tcW w:w="2952" w:type="dxa"/>
            <w:shd w:val="clear" w:color="auto" w:fill="auto"/>
          </w:tcPr>
          <w:p w14:paraId="000000B4" w14:textId="77777777" w:rsidR="00D343EC" w:rsidRDefault="00681E11">
            <w:pPr>
              <w:rPr>
                <w:b/>
              </w:rPr>
            </w:pPr>
            <w:r>
              <w:rPr>
                <w:b/>
              </w:rPr>
              <w:t>Correct translation</w:t>
            </w:r>
          </w:p>
        </w:tc>
      </w:tr>
      <w:tr w:rsidR="00D343EC" w14:paraId="6E507034" w14:textId="77777777">
        <w:tc>
          <w:tcPr>
            <w:tcW w:w="2952" w:type="dxa"/>
            <w:shd w:val="clear" w:color="auto" w:fill="auto"/>
          </w:tcPr>
          <w:p w14:paraId="000000B5" w14:textId="77777777" w:rsidR="00D343EC" w:rsidRDefault="00681E11">
            <w:r>
              <w:rPr>
                <w:color w:val="000000"/>
              </w:rPr>
              <w:t>Enter your user name.</w:t>
            </w:r>
          </w:p>
        </w:tc>
        <w:tc>
          <w:tcPr>
            <w:tcW w:w="2952" w:type="dxa"/>
            <w:shd w:val="clear" w:color="auto" w:fill="auto"/>
          </w:tcPr>
          <w:p w14:paraId="000000B6" w14:textId="77777777" w:rsidR="00D343EC" w:rsidRDefault="00681E11">
            <w:r>
              <w:rPr>
                <w:color w:val="FF0000"/>
              </w:rPr>
              <w:t>Enter your user name.</w:t>
            </w:r>
          </w:p>
        </w:tc>
        <w:tc>
          <w:tcPr>
            <w:tcW w:w="2952" w:type="dxa"/>
            <w:shd w:val="clear" w:color="auto" w:fill="auto"/>
          </w:tcPr>
          <w:p w14:paraId="000000B7" w14:textId="77777777" w:rsidR="00D343EC" w:rsidRDefault="00681E11">
            <w:r>
              <w:rPr>
                <w:color w:val="00B050"/>
              </w:rPr>
              <w:t>Please enter your username.</w:t>
            </w:r>
          </w:p>
        </w:tc>
      </w:tr>
    </w:tbl>
    <w:p w14:paraId="000000B8" w14:textId="77777777" w:rsidR="00D343EC" w:rsidRDefault="00681E11">
      <w:pPr>
        <w:pStyle w:val="Heading3"/>
      </w:pPr>
      <w:bookmarkStart w:id="16" w:name="_heading=h.1ksv4uv" w:colFirst="0" w:colLast="0"/>
      <w:bookmarkEnd w:id="16"/>
      <w:r>
        <w:t>Gender</w:t>
      </w:r>
    </w:p>
    <w:p w14:paraId="000000B9" w14:textId="77777777" w:rsidR="00D343EC" w:rsidRDefault="00681E11">
      <w:r>
        <w:t>Gender is also a sensitive matter, as shown in the examples. As far as gender is concerned, UK English tends to be gender-neutral where possible, depending on the context. Avoid the use of “him/her”.</w:t>
      </w:r>
    </w:p>
    <w:tbl>
      <w:tblPr>
        <w:tblStyle w:val="a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1EED7673" w14:textId="77777777">
        <w:tc>
          <w:tcPr>
            <w:tcW w:w="2952" w:type="dxa"/>
            <w:shd w:val="clear" w:color="auto" w:fill="auto"/>
          </w:tcPr>
          <w:p w14:paraId="000000BA" w14:textId="77777777" w:rsidR="00D343EC" w:rsidRDefault="00681E11">
            <w:pPr>
              <w:rPr>
                <w:b/>
              </w:rPr>
            </w:pPr>
            <w:r>
              <w:rPr>
                <w:b/>
              </w:rPr>
              <w:t>English</w:t>
            </w:r>
          </w:p>
        </w:tc>
        <w:tc>
          <w:tcPr>
            <w:tcW w:w="2952" w:type="dxa"/>
            <w:shd w:val="clear" w:color="auto" w:fill="auto"/>
          </w:tcPr>
          <w:p w14:paraId="000000BB" w14:textId="77777777" w:rsidR="00D343EC" w:rsidRDefault="00681E11">
            <w:pPr>
              <w:rPr>
                <w:b/>
              </w:rPr>
            </w:pPr>
            <w:r>
              <w:rPr>
                <w:b/>
              </w:rPr>
              <w:t>Incorrect translation</w:t>
            </w:r>
          </w:p>
        </w:tc>
        <w:tc>
          <w:tcPr>
            <w:tcW w:w="2952" w:type="dxa"/>
            <w:shd w:val="clear" w:color="auto" w:fill="auto"/>
          </w:tcPr>
          <w:p w14:paraId="000000BC" w14:textId="77777777" w:rsidR="00D343EC" w:rsidRDefault="00681E11">
            <w:pPr>
              <w:rPr>
                <w:b/>
              </w:rPr>
            </w:pPr>
            <w:r>
              <w:rPr>
                <w:b/>
              </w:rPr>
              <w:t>Correct translation</w:t>
            </w:r>
          </w:p>
        </w:tc>
      </w:tr>
      <w:tr w:rsidR="00D343EC" w14:paraId="16E5E17D" w14:textId="77777777">
        <w:tc>
          <w:tcPr>
            <w:tcW w:w="2952" w:type="dxa"/>
            <w:shd w:val="clear" w:color="auto" w:fill="auto"/>
          </w:tcPr>
          <w:p w14:paraId="000000BD" w14:textId="77777777" w:rsidR="00D343EC" w:rsidRDefault="00681E11">
            <w:r>
              <w:rPr>
                <w:color w:val="000000"/>
              </w:rPr>
              <w:t>The service team will contact the customer and inform him.</w:t>
            </w:r>
          </w:p>
        </w:tc>
        <w:tc>
          <w:tcPr>
            <w:tcW w:w="2952" w:type="dxa"/>
            <w:shd w:val="clear" w:color="auto" w:fill="auto"/>
          </w:tcPr>
          <w:p w14:paraId="000000BE" w14:textId="77777777" w:rsidR="00D343EC" w:rsidRDefault="00681E11">
            <w:r>
              <w:rPr>
                <w:color w:val="FF0000"/>
              </w:rPr>
              <w:t>The service team will contact the customer and inform him/her.</w:t>
            </w:r>
          </w:p>
        </w:tc>
        <w:tc>
          <w:tcPr>
            <w:tcW w:w="2952" w:type="dxa"/>
            <w:shd w:val="clear" w:color="auto" w:fill="auto"/>
          </w:tcPr>
          <w:p w14:paraId="000000BF" w14:textId="77777777" w:rsidR="00D343EC" w:rsidRDefault="00681E11">
            <w:r>
              <w:rPr>
                <w:color w:val="00B050"/>
              </w:rPr>
              <w:t>The service team will contact the customer and inform them.</w:t>
            </w:r>
          </w:p>
        </w:tc>
      </w:tr>
    </w:tbl>
    <w:p w14:paraId="000000C0" w14:textId="77777777" w:rsidR="00D343EC" w:rsidRDefault="00681E11">
      <w:pPr>
        <w:pStyle w:val="Heading2"/>
      </w:pPr>
      <w:bookmarkStart w:id="17" w:name="_heading=h.44sinio" w:colFirst="0" w:colLast="0"/>
      <w:bookmarkEnd w:id="17"/>
      <w:r>
        <w:t>Passive voice</w:t>
      </w:r>
    </w:p>
    <w:p w14:paraId="000000C1" w14:textId="77777777" w:rsidR="00D343EC" w:rsidRDefault="00681E11">
      <w:r>
        <w:t>Whenever possible, avoid the passive voice, which is too formal and wordy, and use the active voice to improve readability. The passive voice is only recommended in specific texts such as legal texts and official documents (e.g. privacy policies, contract terms and conditions, NDAs etc.).</w:t>
      </w:r>
    </w:p>
    <w:tbl>
      <w:tblPr>
        <w:tblStyle w:val="a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0C08255F" w14:textId="77777777">
        <w:tc>
          <w:tcPr>
            <w:tcW w:w="2952" w:type="dxa"/>
            <w:shd w:val="clear" w:color="auto" w:fill="auto"/>
          </w:tcPr>
          <w:p w14:paraId="000000C2" w14:textId="77777777" w:rsidR="00D343EC" w:rsidRDefault="00681E11">
            <w:pPr>
              <w:rPr>
                <w:b/>
              </w:rPr>
            </w:pPr>
            <w:r>
              <w:rPr>
                <w:b/>
              </w:rPr>
              <w:t>English</w:t>
            </w:r>
          </w:p>
        </w:tc>
        <w:tc>
          <w:tcPr>
            <w:tcW w:w="2952" w:type="dxa"/>
            <w:shd w:val="clear" w:color="auto" w:fill="auto"/>
          </w:tcPr>
          <w:p w14:paraId="000000C3" w14:textId="77777777" w:rsidR="00D343EC" w:rsidRDefault="00681E11">
            <w:pPr>
              <w:rPr>
                <w:b/>
              </w:rPr>
            </w:pPr>
            <w:r>
              <w:rPr>
                <w:b/>
              </w:rPr>
              <w:t>Incorrect translation</w:t>
            </w:r>
          </w:p>
        </w:tc>
        <w:tc>
          <w:tcPr>
            <w:tcW w:w="2952" w:type="dxa"/>
            <w:shd w:val="clear" w:color="auto" w:fill="auto"/>
          </w:tcPr>
          <w:p w14:paraId="000000C4" w14:textId="77777777" w:rsidR="00D343EC" w:rsidRDefault="00681E11">
            <w:pPr>
              <w:rPr>
                <w:b/>
              </w:rPr>
            </w:pPr>
            <w:r>
              <w:rPr>
                <w:b/>
              </w:rPr>
              <w:t>Correct translation</w:t>
            </w:r>
          </w:p>
        </w:tc>
      </w:tr>
      <w:tr w:rsidR="00D343EC" w14:paraId="2F8E6064" w14:textId="77777777">
        <w:tc>
          <w:tcPr>
            <w:tcW w:w="2952" w:type="dxa"/>
            <w:shd w:val="clear" w:color="auto" w:fill="auto"/>
          </w:tcPr>
          <w:p w14:paraId="000000C5" w14:textId="77777777" w:rsidR="00D343EC" w:rsidRDefault="00681E11">
            <w:pPr>
              <w:rPr>
                <w:color w:val="000000"/>
              </w:rPr>
            </w:pPr>
            <w:r>
              <w:rPr>
                <w:color w:val="000000"/>
              </w:rPr>
              <w:t>All details are provided in this topic.</w:t>
            </w:r>
          </w:p>
        </w:tc>
        <w:tc>
          <w:tcPr>
            <w:tcW w:w="2952" w:type="dxa"/>
            <w:shd w:val="clear" w:color="auto" w:fill="auto"/>
          </w:tcPr>
          <w:p w14:paraId="000000C6" w14:textId="77777777" w:rsidR="00D343EC" w:rsidRDefault="00681E11">
            <w:r>
              <w:rPr>
                <w:color w:val="FF0000"/>
              </w:rPr>
              <w:t>All details are provided in this topic.</w:t>
            </w:r>
          </w:p>
        </w:tc>
        <w:tc>
          <w:tcPr>
            <w:tcW w:w="2952" w:type="dxa"/>
            <w:shd w:val="clear" w:color="auto" w:fill="auto"/>
          </w:tcPr>
          <w:p w14:paraId="000000C7" w14:textId="77777777" w:rsidR="00D343EC" w:rsidRDefault="00681E11">
            <w:r>
              <w:rPr>
                <w:color w:val="00B050"/>
              </w:rPr>
              <w:t>This topic provides all details.</w:t>
            </w:r>
          </w:p>
        </w:tc>
      </w:tr>
      <w:tr w:rsidR="00D343EC" w14:paraId="04149C9F" w14:textId="77777777">
        <w:tc>
          <w:tcPr>
            <w:tcW w:w="2952" w:type="dxa"/>
            <w:shd w:val="clear" w:color="auto" w:fill="auto"/>
          </w:tcPr>
          <w:p w14:paraId="000000C8" w14:textId="77777777" w:rsidR="00D343EC" w:rsidRDefault="00681E11">
            <w:r>
              <w:rPr>
                <w:color w:val="000000"/>
              </w:rPr>
              <w:t>This white paper highlights some new features.</w:t>
            </w:r>
          </w:p>
        </w:tc>
        <w:tc>
          <w:tcPr>
            <w:tcW w:w="2952" w:type="dxa"/>
            <w:shd w:val="clear" w:color="auto" w:fill="auto"/>
          </w:tcPr>
          <w:p w14:paraId="000000C9" w14:textId="77777777" w:rsidR="00D343EC" w:rsidRDefault="00681E11">
            <w:r>
              <w:rPr>
                <w:color w:val="FF0000"/>
              </w:rPr>
              <w:t>This white paper highlights some new features.</w:t>
            </w:r>
          </w:p>
        </w:tc>
        <w:tc>
          <w:tcPr>
            <w:tcW w:w="2952" w:type="dxa"/>
            <w:shd w:val="clear" w:color="auto" w:fill="auto"/>
          </w:tcPr>
          <w:p w14:paraId="000000CA" w14:textId="77777777" w:rsidR="00D343EC" w:rsidRDefault="00681E11">
            <w:r>
              <w:rPr>
                <w:color w:val="00B050"/>
              </w:rPr>
              <w:t>Several new features are highlighted in this white paper.</w:t>
            </w:r>
          </w:p>
        </w:tc>
      </w:tr>
    </w:tbl>
    <w:p w14:paraId="000000CB" w14:textId="77777777" w:rsidR="00D343EC" w:rsidRDefault="00D343EC">
      <w:pPr>
        <w:pStyle w:val="Heading2"/>
      </w:pPr>
    </w:p>
    <w:p w14:paraId="000000CC" w14:textId="77777777" w:rsidR="00D343EC" w:rsidRDefault="00681E11">
      <w:pPr>
        <w:pStyle w:val="Heading2"/>
      </w:pPr>
      <w:bookmarkStart w:id="18" w:name="_heading=h.2jxsxqh" w:colFirst="0" w:colLast="0"/>
      <w:bookmarkEnd w:id="18"/>
      <w:r>
        <w:br w:type="column"/>
      </w:r>
      <w:r>
        <w:lastRenderedPageBreak/>
        <w:t>Use of possessives</w:t>
      </w:r>
    </w:p>
    <w:p w14:paraId="000000CD" w14:textId="77777777" w:rsidR="00D343EC" w:rsidRDefault="00681E11">
      <w:r>
        <w:t>The use of possessives is quite common in US English. Try not to use these excessively when transferring text into UK English, and be aware that:</w:t>
      </w:r>
    </w:p>
    <w:p w14:paraId="000000CE" w14:textId="77777777" w:rsidR="00D343EC" w:rsidRDefault="00681E11">
      <w:pPr>
        <w:numPr>
          <w:ilvl w:val="0"/>
          <w:numId w:val="10"/>
        </w:numPr>
      </w:pPr>
      <w:r>
        <w:t>simple articles can often replace possessive adjectives;</w:t>
      </w:r>
    </w:p>
    <w:p w14:paraId="000000CF" w14:textId="77777777" w:rsidR="00D343EC" w:rsidRDefault="00681E11">
      <w:pPr>
        <w:numPr>
          <w:ilvl w:val="0"/>
          <w:numId w:val="10"/>
        </w:numPr>
      </w:pPr>
      <w:r>
        <w:t>if repeated previously, the possessive adjective can be omitted.</w:t>
      </w:r>
    </w:p>
    <w:tbl>
      <w:tblPr>
        <w:tblStyle w:val="a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25C92D65" w14:textId="77777777">
        <w:tc>
          <w:tcPr>
            <w:tcW w:w="2952" w:type="dxa"/>
            <w:shd w:val="clear" w:color="auto" w:fill="auto"/>
          </w:tcPr>
          <w:p w14:paraId="000000D0" w14:textId="77777777" w:rsidR="00D343EC" w:rsidRDefault="00681E11">
            <w:pPr>
              <w:rPr>
                <w:b/>
              </w:rPr>
            </w:pPr>
            <w:r>
              <w:rPr>
                <w:b/>
              </w:rPr>
              <w:t>English</w:t>
            </w:r>
          </w:p>
        </w:tc>
        <w:tc>
          <w:tcPr>
            <w:tcW w:w="2952" w:type="dxa"/>
            <w:shd w:val="clear" w:color="auto" w:fill="auto"/>
          </w:tcPr>
          <w:p w14:paraId="000000D1" w14:textId="77777777" w:rsidR="00D343EC" w:rsidRDefault="00681E11">
            <w:pPr>
              <w:rPr>
                <w:b/>
              </w:rPr>
            </w:pPr>
            <w:r>
              <w:rPr>
                <w:b/>
              </w:rPr>
              <w:t>Incorrect translation</w:t>
            </w:r>
          </w:p>
        </w:tc>
        <w:tc>
          <w:tcPr>
            <w:tcW w:w="2952" w:type="dxa"/>
            <w:shd w:val="clear" w:color="auto" w:fill="auto"/>
          </w:tcPr>
          <w:p w14:paraId="000000D2" w14:textId="77777777" w:rsidR="00D343EC" w:rsidRDefault="00681E11">
            <w:pPr>
              <w:rPr>
                <w:b/>
              </w:rPr>
            </w:pPr>
            <w:r>
              <w:rPr>
                <w:b/>
              </w:rPr>
              <w:t>Correct translation</w:t>
            </w:r>
          </w:p>
        </w:tc>
      </w:tr>
      <w:tr w:rsidR="00D343EC" w14:paraId="31DF46EC" w14:textId="77777777">
        <w:tc>
          <w:tcPr>
            <w:tcW w:w="2952" w:type="dxa"/>
            <w:shd w:val="clear" w:color="auto" w:fill="auto"/>
          </w:tcPr>
          <w:p w14:paraId="000000D3" w14:textId="77777777" w:rsidR="00D343EC" w:rsidRDefault="00681E11">
            <w:pPr>
              <w:pBdr>
                <w:top w:val="nil"/>
                <w:left w:val="nil"/>
                <w:bottom w:val="nil"/>
                <w:right w:val="nil"/>
                <w:between w:val="nil"/>
              </w:pBdr>
              <w:spacing w:after="0"/>
              <w:rPr>
                <w:color w:val="B84700"/>
              </w:rPr>
            </w:pPr>
            <w:r>
              <w:rPr>
                <w:color w:val="000000"/>
              </w:rPr>
              <w:t xml:space="preserve">You can edit </w:t>
            </w:r>
            <w:r>
              <w:rPr>
                <w:i/>
                <w:color w:val="000000"/>
              </w:rPr>
              <w:t>your</w:t>
            </w:r>
            <w:r>
              <w:rPr>
                <w:color w:val="000000"/>
              </w:rPr>
              <w:t xml:space="preserve"> files on either </w:t>
            </w:r>
            <w:r>
              <w:rPr>
                <w:i/>
                <w:color w:val="000000"/>
              </w:rPr>
              <w:t>your</w:t>
            </w:r>
            <w:r>
              <w:rPr>
                <w:color w:val="000000"/>
              </w:rPr>
              <w:t xml:space="preserve"> computer, or </w:t>
            </w:r>
            <w:r>
              <w:rPr>
                <w:i/>
                <w:color w:val="000000"/>
              </w:rPr>
              <w:t>your</w:t>
            </w:r>
            <w:r>
              <w:rPr>
                <w:color w:val="000000"/>
              </w:rPr>
              <w:t xml:space="preserve"> mobile device.</w:t>
            </w:r>
          </w:p>
          <w:p w14:paraId="000000D4" w14:textId="77777777" w:rsidR="00D343EC" w:rsidRDefault="00D343EC">
            <w:pPr>
              <w:rPr>
                <w:color w:val="000000"/>
              </w:rPr>
            </w:pPr>
          </w:p>
        </w:tc>
        <w:tc>
          <w:tcPr>
            <w:tcW w:w="2952" w:type="dxa"/>
            <w:shd w:val="clear" w:color="auto" w:fill="auto"/>
          </w:tcPr>
          <w:p w14:paraId="000000D5" w14:textId="77777777" w:rsidR="00D343EC" w:rsidRDefault="00681E11">
            <w:r>
              <w:rPr>
                <w:color w:val="FF0000"/>
              </w:rPr>
              <w:t>You can edit your files on either your computer, or your mobile device.</w:t>
            </w:r>
          </w:p>
        </w:tc>
        <w:tc>
          <w:tcPr>
            <w:tcW w:w="2952" w:type="dxa"/>
            <w:shd w:val="clear" w:color="auto" w:fill="auto"/>
          </w:tcPr>
          <w:p w14:paraId="000000D6" w14:textId="77777777" w:rsidR="00D343EC" w:rsidRDefault="00681E11">
            <w:r>
              <w:rPr>
                <w:color w:val="00B050"/>
              </w:rPr>
              <w:t>You can edit your files on either your computer or mobile device.</w:t>
            </w:r>
          </w:p>
        </w:tc>
      </w:tr>
    </w:tbl>
    <w:p w14:paraId="000000D7" w14:textId="77777777" w:rsidR="00D343EC" w:rsidRDefault="00D343EC">
      <w:pPr>
        <w:ind w:left="720"/>
        <w:rPr>
          <w:rFonts w:ascii="Calibri" w:eastAsia="Calibri" w:hAnsi="Calibri" w:cs="Calibri"/>
        </w:rPr>
      </w:pPr>
    </w:p>
    <w:p w14:paraId="000000D8" w14:textId="77777777" w:rsidR="00D343EC" w:rsidRDefault="00681E11">
      <w:pPr>
        <w:pStyle w:val="Heading2"/>
      </w:pPr>
      <w:bookmarkStart w:id="19" w:name="_heading=h.z337ya" w:colFirst="0" w:colLast="0"/>
      <w:bookmarkEnd w:id="19"/>
      <w:r>
        <w:t>Articles</w:t>
      </w:r>
    </w:p>
    <w:p w14:paraId="000000D9" w14:textId="77777777" w:rsidR="00D343EC" w:rsidRDefault="00681E11">
      <w:r>
        <w:t>For the proper use of articles, please refer to standard UK English grammar rules.</w:t>
      </w:r>
    </w:p>
    <w:p w14:paraId="000000DA" w14:textId="77777777" w:rsidR="00D343EC" w:rsidRDefault="00681E11">
      <w:r>
        <w:t>Here are some particular examples:</w:t>
      </w:r>
    </w:p>
    <w:p w14:paraId="000000DB" w14:textId="77777777" w:rsidR="00D343EC" w:rsidRDefault="00681E11">
      <w:pPr>
        <w:numPr>
          <w:ilvl w:val="0"/>
          <w:numId w:val="6"/>
        </w:numPr>
      </w:pPr>
      <w:r>
        <w:t xml:space="preserve">Input </w:t>
      </w:r>
      <w:r>
        <w:rPr>
          <w:b/>
        </w:rPr>
        <w:t>text</w:t>
      </w:r>
      <w:r>
        <w:t xml:space="preserve"> into the field below.</w:t>
      </w:r>
    </w:p>
    <w:p w14:paraId="000000DC" w14:textId="77777777" w:rsidR="00D343EC" w:rsidRDefault="00681E11">
      <w:pPr>
        <w:numPr>
          <w:ilvl w:val="0"/>
          <w:numId w:val="6"/>
        </w:numPr>
      </w:pPr>
      <w:r>
        <w:rPr>
          <w:b/>
        </w:rPr>
        <w:t>This text</w:t>
      </w:r>
      <w:r>
        <w:t xml:space="preserve"> will be displayed on the next screen.</w:t>
      </w:r>
    </w:p>
    <w:p w14:paraId="000000DD" w14:textId="77777777" w:rsidR="00D343EC" w:rsidRDefault="00681E11">
      <w:pPr>
        <w:numPr>
          <w:ilvl w:val="0"/>
          <w:numId w:val="6"/>
        </w:numPr>
      </w:pPr>
      <w:r>
        <w:rPr>
          <w:b/>
        </w:rPr>
        <w:t>The text</w:t>
      </w:r>
      <w:r>
        <w:t xml:space="preserve"> should be clear and concise.</w:t>
      </w:r>
    </w:p>
    <w:p w14:paraId="000000DE" w14:textId="77777777" w:rsidR="00D343EC" w:rsidRDefault="00D343EC"/>
    <w:p w14:paraId="000000DF" w14:textId="77777777" w:rsidR="00D343EC" w:rsidRDefault="00D343EC">
      <w:pPr>
        <w:pStyle w:val="Heading2"/>
      </w:pPr>
    </w:p>
    <w:p w14:paraId="000000E0" w14:textId="77777777" w:rsidR="00D343EC" w:rsidRDefault="00D343EC">
      <w:pPr>
        <w:pStyle w:val="Heading2"/>
      </w:pPr>
    </w:p>
    <w:p w14:paraId="000000E1" w14:textId="77777777" w:rsidR="00D343EC" w:rsidRDefault="00681E11">
      <w:pPr>
        <w:pStyle w:val="Heading2"/>
      </w:pPr>
      <w:bookmarkStart w:id="20" w:name="_heading=h.3j2qqm3" w:colFirst="0" w:colLast="0"/>
      <w:bookmarkEnd w:id="20"/>
      <w:r>
        <w:br w:type="column"/>
      </w:r>
      <w:r>
        <w:lastRenderedPageBreak/>
        <w:t>Translation of the -ing form</w:t>
      </w:r>
    </w:p>
    <w:p w14:paraId="000000E2" w14:textId="77777777" w:rsidR="00D343EC" w:rsidRDefault="00681E11">
      <w:r>
        <w:t>The –ing verb form can be left as-is in some cases, but in other cases, it should be adapted, as per the following examples.</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343EC" w14:paraId="5DB08D4C" w14:textId="77777777">
        <w:tc>
          <w:tcPr>
            <w:tcW w:w="4428" w:type="dxa"/>
            <w:shd w:val="clear" w:color="auto" w:fill="auto"/>
          </w:tcPr>
          <w:p w14:paraId="000000E3" w14:textId="77777777" w:rsidR="00D343EC" w:rsidRDefault="00681E11">
            <w:pPr>
              <w:rPr>
                <w:b/>
              </w:rPr>
            </w:pPr>
            <w:r>
              <w:rPr>
                <w:b/>
              </w:rPr>
              <w:t>English</w:t>
            </w:r>
          </w:p>
        </w:tc>
        <w:tc>
          <w:tcPr>
            <w:tcW w:w="4428" w:type="dxa"/>
            <w:shd w:val="clear" w:color="auto" w:fill="auto"/>
          </w:tcPr>
          <w:p w14:paraId="000000E4" w14:textId="77777777" w:rsidR="00D343EC" w:rsidRDefault="00681E11">
            <w:pPr>
              <w:rPr>
                <w:b/>
              </w:rPr>
            </w:pPr>
            <w:r>
              <w:rPr>
                <w:b/>
              </w:rPr>
              <w:t>Suggestion</w:t>
            </w:r>
          </w:p>
        </w:tc>
      </w:tr>
      <w:tr w:rsidR="00D343EC" w14:paraId="592973F9" w14:textId="77777777">
        <w:tc>
          <w:tcPr>
            <w:tcW w:w="4428" w:type="dxa"/>
            <w:shd w:val="clear" w:color="auto" w:fill="auto"/>
          </w:tcPr>
          <w:p w14:paraId="000000E5" w14:textId="77777777" w:rsidR="00D343EC" w:rsidRDefault="00681E11">
            <w:r>
              <w:t>Our controllers come with a cache protecting your data integrity</w:t>
            </w:r>
          </w:p>
        </w:tc>
        <w:tc>
          <w:tcPr>
            <w:tcW w:w="4428" w:type="dxa"/>
            <w:shd w:val="clear" w:color="auto" w:fill="auto"/>
          </w:tcPr>
          <w:p w14:paraId="000000E6" w14:textId="77777777" w:rsidR="00D343EC" w:rsidRDefault="00681E11">
            <w:r>
              <w:t>Our controllers come with a cache that protects your data integrity</w:t>
            </w:r>
          </w:p>
        </w:tc>
      </w:tr>
      <w:tr w:rsidR="00D343EC" w14:paraId="26530FB8" w14:textId="77777777">
        <w:tc>
          <w:tcPr>
            <w:tcW w:w="4428" w:type="dxa"/>
            <w:shd w:val="clear" w:color="auto" w:fill="auto"/>
          </w:tcPr>
          <w:p w14:paraId="000000E7" w14:textId="77777777" w:rsidR="00D343EC" w:rsidRDefault="00681E11">
            <w:r>
              <w:t>These services can assist with implementations from initial site architecture to implementing a complete farm.</w:t>
            </w:r>
          </w:p>
        </w:tc>
        <w:tc>
          <w:tcPr>
            <w:tcW w:w="4428" w:type="dxa"/>
            <w:shd w:val="clear" w:color="auto" w:fill="auto"/>
          </w:tcPr>
          <w:p w14:paraId="000000E8" w14:textId="77777777" w:rsidR="00D343EC" w:rsidRDefault="00681E11">
            <w:pPr>
              <w:rPr>
                <w:highlight w:val="yellow"/>
              </w:rPr>
            </w:pPr>
            <w:r>
              <w:t>These services can assist with implementations, from the initial site architecture to implementing a complete farm.</w:t>
            </w:r>
          </w:p>
        </w:tc>
      </w:tr>
      <w:tr w:rsidR="00D343EC" w14:paraId="5B8ECDC6" w14:textId="77777777">
        <w:tc>
          <w:tcPr>
            <w:tcW w:w="4428" w:type="dxa"/>
            <w:shd w:val="clear" w:color="auto" w:fill="auto"/>
          </w:tcPr>
          <w:p w14:paraId="000000E9" w14:textId="77777777" w:rsidR="00D343EC" w:rsidRDefault="00681E11">
            <w:r>
              <w:t>By accessing this web site, you agree to the terms and conditions (…)</w:t>
            </w:r>
          </w:p>
        </w:tc>
        <w:tc>
          <w:tcPr>
            <w:tcW w:w="4428" w:type="dxa"/>
            <w:shd w:val="clear" w:color="auto" w:fill="auto"/>
          </w:tcPr>
          <w:p w14:paraId="000000EA" w14:textId="77777777" w:rsidR="00D343EC" w:rsidRDefault="00681E11">
            <w:r>
              <w:t>By accessing this website, you agree to the terms and conditions (…)</w:t>
            </w:r>
          </w:p>
        </w:tc>
      </w:tr>
    </w:tbl>
    <w:p w14:paraId="000000EB" w14:textId="77777777" w:rsidR="00D343EC" w:rsidRDefault="00681E11">
      <w:pPr>
        <w:pStyle w:val="Heading2"/>
      </w:pPr>
      <w:bookmarkStart w:id="21" w:name="_heading=h.1y810tw" w:colFirst="0" w:colLast="0"/>
      <w:bookmarkEnd w:id="21"/>
      <w:r>
        <w:t>Conciseness</w:t>
      </w:r>
    </w:p>
    <w:p w14:paraId="000000EC" w14:textId="77777777" w:rsidR="00D343EC" w:rsidRDefault="00681E11">
      <w:r>
        <w:t>English sometimes uses additional words to express concepts. Check the context, concentrate on the meaning and render it as clearly as you can.</w:t>
      </w:r>
    </w:p>
    <w:tbl>
      <w:tblPr>
        <w:tblStyle w:val="a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10790D28" w14:textId="77777777">
        <w:tc>
          <w:tcPr>
            <w:tcW w:w="2952" w:type="dxa"/>
            <w:shd w:val="clear" w:color="auto" w:fill="auto"/>
          </w:tcPr>
          <w:p w14:paraId="000000ED" w14:textId="77777777" w:rsidR="00D343EC" w:rsidRDefault="00681E11">
            <w:pPr>
              <w:rPr>
                <w:b/>
              </w:rPr>
            </w:pPr>
            <w:r>
              <w:rPr>
                <w:b/>
              </w:rPr>
              <w:t>English</w:t>
            </w:r>
          </w:p>
        </w:tc>
        <w:tc>
          <w:tcPr>
            <w:tcW w:w="2952" w:type="dxa"/>
            <w:shd w:val="clear" w:color="auto" w:fill="auto"/>
          </w:tcPr>
          <w:p w14:paraId="000000EE" w14:textId="77777777" w:rsidR="00D343EC" w:rsidRDefault="00681E11">
            <w:pPr>
              <w:rPr>
                <w:b/>
              </w:rPr>
            </w:pPr>
            <w:r>
              <w:rPr>
                <w:b/>
              </w:rPr>
              <w:t>Incorrect translation</w:t>
            </w:r>
          </w:p>
        </w:tc>
        <w:tc>
          <w:tcPr>
            <w:tcW w:w="2952" w:type="dxa"/>
            <w:shd w:val="clear" w:color="auto" w:fill="auto"/>
          </w:tcPr>
          <w:p w14:paraId="000000EF" w14:textId="77777777" w:rsidR="00D343EC" w:rsidRDefault="00681E11">
            <w:pPr>
              <w:rPr>
                <w:b/>
              </w:rPr>
            </w:pPr>
            <w:r>
              <w:rPr>
                <w:b/>
              </w:rPr>
              <w:t>Correct translation</w:t>
            </w:r>
          </w:p>
        </w:tc>
      </w:tr>
      <w:tr w:rsidR="00D343EC" w14:paraId="0EFA8469" w14:textId="77777777">
        <w:tc>
          <w:tcPr>
            <w:tcW w:w="2952" w:type="dxa"/>
            <w:shd w:val="clear" w:color="auto" w:fill="auto"/>
          </w:tcPr>
          <w:p w14:paraId="000000F0" w14:textId="77777777" w:rsidR="00D343EC" w:rsidRDefault="00681E11">
            <w:r>
              <w:t>Your Name, Your Email Address, Your Company Name</w:t>
            </w:r>
          </w:p>
        </w:tc>
        <w:tc>
          <w:tcPr>
            <w:tcW w:w="2952" w:type="dxa"/>
            <w:shd w:val="clear" w:color="auto" w:fill="auto"/>
          </w:tcPr>
          <w:p w14:paraId="000000F1" w14:textId="77777777" w:rsidR="00D343EC" w:rsidRDefault="00681E11">
            <w:pPr>
              <w:rPr>
                <w:color w:val="FF0000"/>
              </w:rPr>
            </w:pPr>
            <w:r>
              <w:rPr>
                <w:color w:val="FF0000"/>
              </w:rPr>
              <w:t>Your Name, Your Email Address, Your Company Name</w:t>
            </w:r>
          </w:p>
        </w:tc>
        <w:tc>
          <w:tcPr>
            <w:tcW w:w="2952" w:type="dxa"/>
            <w:shd w:val="clear" w:color="auto" w:fill="auto"/>
          </w:tcPr>
          <w:p w14:paraId="000000F2" w14:textId="77777777" w:rsidR="00D343EC" w:rsidRDefault="00681E11">
            <w:pPr>
              <w:rPr>
                <w:color w:val="00B050"/>
              </w:rPr>
            </w:pPr>
            <w:r>
              <w:rPr>
                <w:color w:val="00B050"/>
              </w:rPr>
              <w:t>Your Name, Email Address and Company Name</w:t>
            </w:r>
          </w:p>
        </w:tc>
      </w:tr>
    </w:tbl>
    <w:p w14:paraId="000000F3" w14:textId="77777777" w:rsidR="00D343EC" w:rsidRDefault="00D343EC">
      <w:pPr>
        <w:pStyle w:val="Heading2"/>
      </w:pPr>
    </w:p>
    <w:p w14:paraId="000000F4" w14:textId="77777777" w:rsidR="00D343EC" w:rsidRDefault="00681E11">
      <w:pPr>
        <w:pStyle w:val="Heading2"/>
      </w:pPr>
      <w:bookmarkStart w:id="22" w:name="_heading=h.4i7ojhp" w:colFirst="0" w:colLast="0"/>
      <w:bookmarkEnd w:id="22"/>
      <w:r>
        <w:br w:type="column"/>
      </w:r>
      <w:r>
        <w:lastRenderedPageBreak/>
        <w:t>Repetitions</w:t>
      </w:r>
    </w:p>
    <w:p w14:paraId="000000F5" w14:textId="77777777" w:rsidR="00D343EC" w:rsidRDefault="00681E11">
      <w:r>
        <w:t>Aside from standard grammar rules, when localising software or documentation, you should consider that repetitions acceptable in US English might not be acceptable in UK English. Such repetitions can be replaced with pronouns or via other methods.</w:t>
      </w: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3BB6718F" w14:textId="77777777">
        <w:tc>
          <w:tcPr>
            <w:tcW w:w="2952" w:type="dxa"/>
            <w:shd w:val="clear" w:color="auto" w:fill="auto"/>
          </w:tcPr>
          <w:p w14:paraId="000000F6" w14:textId="77777777" w:rsidR="00D343EC" w:rsidRDefault="00681E11">
            <w:pPr>
              <w:rPr>
                <w:b/>
              </w:rPr>
            </w:pPr>
            <w:r>
              <w:rPr>
                <w:b/>
              </w:rPr>
              <w:t>English</w:t>
            </w:r>
          </w:p>
        </w:tc>
        <w:tc>
          <w:tcPr>
            <w:tcW w:w="2952" w:type="dxa"/>
            <w:shd w:val="clear" w:color="auto" w:fill="auto"/>
          </w:tcPr>
          <w:p w14:paraId="000000F7" w14:textId="77777777" w:rsidR="00D343EC" w:rsidRDefault="00681E11">
            <w:pPr>
              <w:rPr>
                <w:b/>
              </w:rPr>
            </w:pPr>
            <w:r>
              <w:rPr>
                <w:b/>
              </w:rPr>
              <w:t>Incorrect translation</w:t>
            </w:r>
          </w:p>
        </w:tc>
        <w:tc>
          <w:tcPr>
            <w:tcW w:w="2952" w:type="dxa"/>
            <w:shd w:val="clear" w:color="auto" w:fill="auto"/>
          </w:tcPr>
          <w:p w14:paraId="000000F8" w14:textId="77777777" w:rsidR="00D343EC" w:rsidRDefault="00681E11">
            <w:pPr>
              <w:rPr>
                <w:b/>
              </w:rPr>
            </w:pPr>
            <w:r>
              <w:rPr>
                <w:b/>
              </w:rPr>
              <w:t>Correct translation</w:t>
            </w:r>
          </w:p>
        </w:tc>
      </w:tr>
      <w:tr w:rsidR="00D343EC" w14:paraId="612F4461" w14:textId="77777777">
        <w:trPr>
          <w:trHeight w:val="1040"/>
        </w:trPr>
        <w:tc>
          <w:tcPr>
            <w:tcW w:w="2952" w:type="dxa"/>
            <w:shd w:val="clear" w:color="auto" w:fill="auto"/>
          </w:tcPr>
          <w:p w14:paraId="000000F9" w14:textId="77777777" w:rsidR="00D343EC" w:rsidRDefault="00681E11">
            <w:pPr>
              <w:spacing w:after="0"/>
            </w:pPr>
            <w:r>
              <w:rPr>
                <w:color w:val="000000"/>
                <w:sz w:val="20"/>
                <w:szCs w:val="20"/>
              </w:rPr>
              <w:t xml:space="preserve">To delete a </w:t>
            </w:r>
            <w:r>
              <w:rPr>
                <w:i/>
                <w:color w:val="000000"/>
                <w:sz w:val="20"/>
                <w:szCs w:val="20"/>
              </w:rPr>
              <w:t>file</w:t>
            </w:r>
            <w:r>
              <w:rPr>
                <w:color w:val="000000"/>
                <w:sz w:val="20"/>
                <w:szCs w:val="20"/>
              </w:rPr>
              <w:t xml:space="preserve"> from your computer, select the </w:t>
            </w:r>
            <w:r>
              <w:rPr>
                <w:i/>
                <w:color w:val="000000"/>
                <w:sz w:val="20"/>
                <w:szCs w:val="20"/>
              </w:rPr>
              <w:t>file</w:t>
            </w:r>
            <w:r>
              <w:rPr>
                <w:color w:val="000000"/>
                <w:sz w:val="20"/>
                <w:szCs w:val="20"/>
              </w:rPr>
              <w:t xml:space="preserve"> from the right pane and click Delete </w:t>
            </w:r>
          </w:p>
        </w:tc>
        <w:tc>
          <w:tcPr>
            <w:tcW w:w="2952" w:type="dxa"/>
            <w:shd w:val="clear" w:color="auto" w:fill="auto"/>
          </w:tcPr>
          <w:p w14:paraId="000000FA" w14:textId="77777777" w:rsidR="00D343EC" w:rsidRDefault="00681E11">
            <w:pPr>
              <w:spacing w:after="0"/>
              <w:rPr>
                <w:highlight w:val="yellow"/>
              </w:rPr>
            </w:pPr>
            <w:r>
              <w:rPr>
                <w:color w:val="FF0000"/>
              </w:rPr>
              <w:t xml:space="preserve">To delete a file from your computer, select the file from the right pane and click Delete </w:t>
            </w:r>
          </w:p>
        </w:tc>
        <w:tc>
          <w:tcPr>
            <w:tcW w:w="2952" w:type="dxa"/>
            <w:shd w:val="clear" w:color="auto" w:fill="auto"/>
          </w:tcPr>
          <w:p w14:paraId="000000FB" w14:textId="77777777" w:rsidR="00D343EC" w:rsidRDefault="00681E11">
            <w:pPr>
              <w:spacing w:after="0"/>
              <w:rPr>
                <w:color w:val="00B050"/>
              </w:rPr>
            </w:pPr>
            <w:r>
              <w:rPr>
                <w:color w:val="00B050"/>
              </w:rPr>
              <w:t xml:space="preserve">To delete a file from your computer, select it from the right-hand pane and click Delete </w:t>
            </w:r>
          </w:p>
          <w:p w14:paraId="000000FC" w14:textId="77777777" w:rsidR="00D343EC" w:rsidRDefault="00D343EC">
            <w:pPr>
              <w:spacing w:after="0"/>
              <w:rPr>
                <w:color w:val="00B050"/>
              </w:rPr>
            </w:pPr>
          </w:p>
        </w:tc>
      </w:tr>
    </w:tbl>
    <w:p w14:paraId="000000FD" w14:textId="77777777" w:rsidR="00D343EC" w:rsidRDefault="00681E11">
      <w:pPr>
        <w:pStyle w:val="Heading2"/>
      </w:pPr>
      <w:bookmarkStart w:id="23" w:name="_heading=h.2xcytpi" w:colFirst="0" w:colLast="0"/>
      <w:bookmarkEnd w:id="23"/>
      <w:r>
        <w:t xml:space="preserve">Capitalisation </w:t>
      </w:r>
    </w:p>
    <w:p w14:paraId="000000FE" w14:textId="77777777" w:rsidR="00D343EC" w:rsidRDefault="00681E11">
      <w:r>
        <w:t>UK English capitalisation rules sometimes differ from US English ones, so please follow UK English rules.</w:t>
      </w:r>
    </w:p>
    <w:p w14:paraId="000000FF" w14:textId="77777777" w:rsidR="00D343EC" w:rsidRDefault="00681E11">
      <w:r>
        <w:t>Here are some examples where capital letters are necessary:</w:t>
      </w:r>
    </w:p>
    <w:p w14:paraId="00000100" w14:textId="77777777" w:rsidR="00D343EC" w:rsidRDefault="00681E11">
      <w:pPr>
        <w:numPr>
          <w:ilvl w:val="0"/>
          <w:numId w:val="12"/>
        </w:numPr>
        <w:pBdr>
          <w:top w:val="nil"/>
          <w:left w:val="nil"/>
          <w:bottom w:val="nil"/>
          <w:right w:val="nil"/>
          <w:between w:val="nil"/>
        </w:pBdr>
        <w:spacing w:after="0"/>
        <w:jc w:val="both"/>
        <w:rPr>
          <w:color w:val="000000"/>
        </w:rPr>
      </w:pPr>
      <w:r>
        <w:rPr>
          <w:color w:val="000000"/>
        </w:rPr>
        <w:t>Proper names, product names, geographical names.</w:t>
      </w:r>
    </w:p>
    <w:p w14:paraId="00000101" w14:textId="77777777" w:rsidR="00D343EC" w:rsidRDefault="00681E11">
      <w:pPr>
        <w:numPr>
          <w:ilvl w:val="0"/>
          <w:numId w:val="12"/>
        </w:numPr>
        <w:pBdr>
          <w:top w:val="nil"/>
          <w:left w:val="nil"/>
          <w:bottom w:val="nil"/>
          <w:right w:val="nil"/>
          <w:between w:val="nil"/>
        </w:pBdr>
        <w:spacing w:after="0"/>
        <w:jc w:val="both"/>
        <w:rPr>
          <w:color w:val="000000"/>
        </w:rPr>
      </w:pPr>
      <w:r>
        <w:rPr>
          <w:color w:val="000000"/>
        </w:rPr>
        <w:t>The first word after a full stop, exclamation mark, question mark or ellipsis, and the first word after a short phrase with a colon, e.g. “Warning: Do not forget this rule”.</w:t>
      </w:r>
    </w:p>
    <w:p w14:paraId="00000102" w14:textId="77777777" w:rsidR="00D343EC" w:rsidRDefault="00681E11">
      <w:pPr>
        <w:numPr>
          <w:ilvl w:val="0"/>
          <w:numId w:val="12"/>
        </w:numPr>
        <w:pBdr>
          <w:top w:val="nil"/>
          <w:left w:val="nil"/>
          <w:bottom w:val="nil"/>
          <w:right w:val="nil"/>
          <w:between w:val="nil"/>
        </w:pBdr>
        <w:spacing w:after="0"/>
        <w:jc w:val="both"/>
        <w:rPr>
          <w:color w:val="000000"/>
        </w:rPr>
      </w:pPr>
      <w:r>
        <w:rPr>
          <w:color w:val="000000"/>
        </w:rPr>
        <w:t>For headings (for all words except for articles, pronouns, coordinating conjunctions and prepositions), nouns and adjectives of organisations (United Nations), bodies, departments (Internal Affairs), awards and events.</w:t>
      </w:r>
    </w:p>
    <w:p w14:paraId="00000103" w14:textId="77777777" w:rsidR="00D343EC" w:rsidRDefault="00D343EC"/>
    <w:p w14:paraId="00000104" w14:textId="77777777" w:rsidR="00D343EC" w:rsidRDefault="00681E11">
      <w:r>
        <w:t>UK English makes extensive use of capitalisation, including for nationalities, languages, religions, days of the week, months and job titles. However, seasons should not be capitalised.</w:t>
      </w: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6D5F1760" w14:textId="77777777">
        <w:tc>
          <w:tcPr>
            <w:tcW w:w="2952" w:type="dxa"/>
            <w:shd w:val="clear" w:color="auto" w:fill="auto"/>
          </w:tcPr>
          <w:p w14:paraId="00000105" w14:textId="77777777" w:rsidR="00D343EC" w:rsidRDefault="00681E11">
            <w:pPr>
              <w:rPr>
                <w:b/>
              </w:rPr>
            </w:pPr>
            <w:r>
              <w:rPr>
                <w:b/>
              </w:rPr>
              <w:t>English</w:t>
            </w:r>
          </w:p>
        </w:tc>
        <w:tc>
          <w:tcPr>
            <w:tcW w:w="2952" w:type="dxa"/>
            <w:shd w:val="clear" w:color="auto" w:fill="auto"/>
          </w:tcPr>
          <w:p w14:paraId="00000106" w14:textId="77777777" w:rsidR="00D343EC" w:rsidRDefault="00681E11">
            <w:pPr>
              <w:rPr>
                <w:b/>
              </w:rPr>
            </w:pPr>
            <w:r>
              <w:rPr>
                <w:b/>
              </w:rPr>
              <w:t>Incorrect translation</w:t>
            </w:r>
          </w:p>
        </w:tc>
        <w:tc>
          <w:tcPr>
            <w:tcW w:w="2952" w:type="dxa"/>
            <w:shd w:val="clear" w:color="auto" w:fill="auto"/>
          </w:tcPr>
          <w:p w14:paraId="00000107" w14:textId="77777777" w:rsidR="00D343EC" w:rsidRDefault="00681E11">
            <w:pPr>
              <w:rPr>
                <w:b/>
              </w:rPr>
            </w:pPr>
            <w:r>
              <w:rPr>
                <w:b/>
              </w:rPr>
              <w:t>Correct translation</w:t>
            </w:r>
          </w:p>
        </w:tc>
      </w:tr>
      <w:tr w:rsidR="00D343EC" w14:paraId="7410AB6B" w14:textId="77777777">
        <w:tc>
          <w:tcPr>
            <w:tcW w:w="2952" w:type="dxa"/>
            <w:shd w:val="clear" w:color="auto" w:fill="auto"/>
          </w:tcPr>
          <w:p w14:paraId="00000108" w14:textId="77777777" w:rsidR="00D343EC" w:rsidRDefault="00681E11">
            <w:r>
              <w:t>Tuesday</w:t>
            </w:r>
          </w:p>
        </w:tc>
        <w:tc>
          <w:tcPr>
            <w:tcW w:w="2952" w:type="dxa"/>
            <w:shd w:val="clear" w:color="auto" w:fill="auto"/>
          </w:tcPr>
          <w:p w14:paraId="00000109" w14:textId="77777777" w:rsidR="00D343EC" w:rsidRDefault="00681E11">
            <w:pPr>
              <w:rPr>
                <w:color w:val="FF0000"/>
              </w:rPr>
            </w:pPr>
            <w:r>
              <w:rPr>
                <w:color w:val="FF0000"/>
              </w:rPr>
              <w:t>tuesday</w:t>
            </w:r>
          </w:p>
        </w:tc>
        <w:tc>
          <w:tcPr>
            <w:tcW w:w="2952" w:type="dxa"/>
            <w:shd w:val="clear" w:color="auto" w:fill="auto"/>
          </w:tcPr>
          <w:p w14:paraId="0000010A" w14:textId="77777777" w:rsidR="00D343EC" w:rsidRDefault="00681E11">
            <w:pPr>
              <w:rPr>
                <w:color w:val="00B050"/>
              </w:rPr>
            </w:pPr>
            <w:r>
              <w:rPr>
                <w:color w:val="00B050"/>
              </w:rPr>
              <w:t>Tuesday</w:t>
            </w:r>
          </w:p>
        </w:tc>
      </w:tr>
      <w:tr w:rsidR="00D343EC" w14:paraId="3E8D174A" w14:textId="77777777">
        <w:tc>
          <w:tcPr>
            <w:tcW w:w="2952" w:type="dxa"/>
            <w:shd w:val="clear" w:color="auto" w:fill="auto"/>
          </w:tcPr>
          <w:p w14:paraId="0000010B" w14:textId="77777777" w:rsidR="00D343EC" w:rsidRDefault="00681E11">
            <w:r>
              <w:t>July</w:t>
            </w:r>
          </w:p>
        </w:tc>
        <w:tc>
          <w:tcPr>
            <w:tcW w:w="2952" w:type="dxa"/>
            <w:shd w:val="clear" w:color="auto" w:fill="auto"/>
          </w:tcPr>
          <w:p w14:paraId="0000010C" w14:textId="77777777" w:rsidR="00D343EC" w:rsidRDefault="00681E11">
            <w:pPr>
              <w:rPr>
                <w:color w:val="FF0000"/>
              </w:rPr>
            </w:pPr>
            <w:r>
              <w:rPr>
                <w:color w:val="FF0000"/>
              </w:rPr>
              <w:t>july</w:t>
            </w:r>
          </w:p>
        </w:tc>
        <w:tc>
          <w:tcPr>
            <w:tcW w:w="2952" w:type="dxa"/>
            <w:shd w:val="clear" w:color="auto" w:fill="auto"/>
          </w:tcPr>
          <w:p w14:paraId="0000010D" w14:textId="77777777" w:rsidR="00D343EC" w:rsidRDefault="00681E11">
            <w:pPr>
              <w:rPr>
                <w:color w:val="00B050"/>
              </w:rPr>
            </w:pPr>
            <w:r>
              <w:rPr>
                <w:color w:val="00B050"/>
              </w:rPr>
              <w:t>July</w:t>
            </w:r>
          </w:p>
        </w:tc>
      </w:tr>
      <w:tr w:rsidR="00D343EC" w14:paraId="45C34F9E" w14:textId="77777777">
        <w:tc>
          <w:tcPr>
            <w:tcW w:w="2952" w:type="dxa"/>
            <w:shd w:val="clear" w:color="auto" w:fill="auto"/>
          </w:tcPr>
          <w:p w14:paraId="0000010E" w14:textId="77777777" w:rsidR="00D343EC" w:rsidRDefault="00681E11">
            <w:r>
              <w:t>U.S. President Barack Obama</w:t>
            </w:r>
          </w:p>
        </w:tc>
        <w:tc>
          <w:tcPr>
            <w:tcW w:w="2952" w:type="dxa"/>
            <w:shd w:val="clear" w:color="auto" w:fill="auto"/>
          </w:tcPr>
          <w:p w14:paraId="0000010F" w14:textId="77777777" w:rsidR="00D343EC" w:rsidRDefault="00681E11">
            <w:pPr>
              <w:rPr>
                <w:color w:val="FF0000"/>
              </w:rPr>
            </w:pPr>
            <w:r>
              <w:rPr>
                <w:color w:val="FF0000"/>
              </w:rPr>
              <w:t>U.S. president barack obama</w:t>
            </w:r>
          </w:p>
        </w:tc>
        <w:tc>
          <w:tcPr>
            <w:tcW w:w="2952" w:type="dxa"/>
            <w:shd w:val="clear" w:color="auto" w:fill="auto"/>
          </w:tcPr>
          <w:p w14:paraId="00000110" w14:textId="77777777" w:rsidR="00D343EC" w:rsidRDefault="00681E11">
            <w:pPr>
              <w:rPr>
                <w:color w:val="00B050"/>
              </w:rPr>
            </w:pPr>
            <w:r>
              <w:rPr>
                <w:color w:val="00B050"/>
              </w:rPr>
              <w:t>US President Barack Obama</w:t>
            </w:r>
          </w:p>
        </w:tc>
      </w:tr>
      <w:tr w:rsidR="00D343EC" w14:paraId="70D24327" w14:textId="77777777">
        <w:tc>
          <w:tcPr>
            <w:tcW w:w="2952" w:type="dxa"/>
            <w:shd w:val="clear" w:color="auto" w:fill="auto"/>
          </w:tcPr>
          <w:p w14:paraId="00000111" w14:textId="77777777" w:rsidR="00D343EC" w:rsidRDefault="00681E11">
            <w:r>
              <w:t>This app will be available next spring</w:t>
            </w:r>
          </w:p>
        </w:tc>
        <w:tc>
          <w:tcPr>
            <w:tcW w:w="2952" w:type="dxa"/>
            <w:shd w:val="clear" w:color="auto" w:fill="auto"/>
          </w:tcPr>
          <w:p w14:paraId="00000112" w14:textId="77777777" w:rsidR="00D343EC" w:rsidRDefault="00681E11">
            <w:pPr>
              <w:rPr>
                <w:color w:val="FF0000"/>
              </w:rPr>
            </w:pPr>
            <w:r>
              <w:rPr>
                <w:color w:val="FF0000"/>
              </w:rPr>
              <w:t>This app will be available next Spring</w:t>
            </w:r>
          </w:p>
        </w:tc>
        <w:tc>
          <w:tcPr>
            <w:tcW w:w="2952" w:type="dxa"/>
            <w:shd w:val="clear" w:color="auto" w:fill="auto"/>
          </w:tcPr>
          <w:p w14:paraId="00000113" w14:textId="77777777" w:rsidR="00D343EC" w:rsidRDefault="00681E11">
            <w:pPr>
              <w:rPr>
                <w:color w:val="00B050"/>
              </w:rPr>
            </w:pPr>
            <w:r>
              <w:rPr>
                <w:color w:val="00B050"/>
              </w:rPr>
              <w:t>This app will be available next spring</w:t>
            </w:r>
          </w:p>
        </w:tc>
      </w:tr>
      <w:tr w:rsidR="00D343EC" w14:paraId="4D671871" w14:textId="77777777">
        <w:tc>
          <w:tcPr>
            <w:tcW w:w="2952" w:type="dxa"/>
            <w:shd w:val="clear" w:color="auto" w:fill="auto"/>
          </w:tcPr>
          <w:p w14:paraId="00000114" w14:textId="77777777" w:rsidR="00D343EC" w:rsidRDefault="00681E11">
            <w:r>
              <w:t>Our friend is Spanish</w:t>
            </w:r>
          </w:p>
        </w:tc>
        <w:tc>
          <w:tcPr>
            <w:tcW w:w="2952" w:type="dxa"/>
            <w:shd w:val="clear" w:color="auto" w:fill="auto"/>
          </w:tcPr>
          <w:p w14:paraId="00000115" w14:textId="77777777" w:rsidR="00D343EC" w:rsidRDefault="00681E11">
            <w:pPr>
              <w:rPr>
                <w:color w:val="FF0000"/>
              </w:rPr>
            </w:pPr>
            <w:r>
              <w:rPr>
                <w:color w:val="FF0000"/>
              </w:rPr>
              <w:t>Our friend is spanish</w:t>
            </w:r>
          </w:p>
        </w:tc>
        <w:tc>
          <w:tcPr>
            <w:tcW w:w="2952" w:type="dxa"/>
            <w:shd w:val="clear" w:color="auto" w:fill="auto"/>
          </w:tcPr>
          <w:p w14:paraId="00000116" w14:textId="77777777" w:rsidR="00D343EC" w:rsidRDefault="00681E11">
            <w:pPr>
              <w:rPr>
                <w:color w:val="00B050"/>
              </w:rPr>
            </w:pPr>
            <w:r>
              <w:rPr>
                <w:color w:val="00B050"/>
              </w:rPr>
              <w:t>Our friend is Spanish</w:t>
            </w:r>
          </w:p>
        </w:tc>
      </w:tr>
    </w:tbl>
    <w:p w14:paraId="00000117" w14:textId="77777777" w:rsidR="00D343EC" w:rsidRDefault="00D343EC"/>
    <w:p w14:paraId="00000118" w14:textId="77777777" w:rsidR="00D343EC" w:rsidRDefault="00681E11">
      <w:r>
        <w:t>In titles, headings, UI options etc., only the first word of the string should be capitalised:</w:t>
      </w:r>
    </w:p>
    <w:tbl>
      <w:tblPr>
        <w:tblStyle w:val="af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072188D6" w14:textId="77777777">
        <w:tc>
          <w:tcPr>
            <w:tcW w:w="2952" w:type="dxa"/>
            <w:shd w:val="clear" w:color="auto" w:fill="auto"/>
          </w:tcPr>
          <w:p w14:paraId="00000119" w14:textId="77777777" w:rsidR="00D343EC" w:rsidRDefault="00681E11">
            <w:pPr>
              <w:rPr>
                <w:b/>
              </w:rPr>
            </w:pPr>
            <w:r>
              <w:rPr>
                <w:b/>
              </w:rPr>
              <w:lastRenderedPageBreak/>
              <w:t>English</w:t>
            </w:r>
          </w:p>
        </w:tc>
        <w:tc>
          <w:tcPr>
            <w:tcW w:w="2952" w:type="dxa"/>
            <w:shd w:val="clear" w:color="auto" w:fill="auto"/>
          </w:tcPr>
          <w:p w14:paraId="0000011A" w14:textId="77777777" w:rsidR="00D343EC" w:rsidRDefault="00681E11">
            <w:pPr>
              <w:rPr>
                <w:b/>
              </w:rPr>
            </w:pPr>
            <w:r>
              <w:rPr>
                <w:b/>
              </w:rPr>
              <w:t>Incorrect translation</w:t>
            </w:r>
          </w:p>
        </w:tc>
        <w:tc>
          <w:tcPr>
            <w:tcW w:w="2952" w:type="dxa"/>
            <w:shd w:val="clear" w:color="auto" w:fill="auto"/>
          </w:tcPr>
          <w:p w14:paraId="0000011B" w14:textId="77777777" w:rsidR="00D343EC" w:rsidRDefault="00681E11">
            <w:pPr>
              <w:rPr>
                <w:b/>
              </w:rPr>
            </w:pPr>
            <w:r>
              <w:rPr>
                <w:b/>
              </w:rPr>
              <w:t>Correct translation</w:t>
            </w:r>
          </w:p>
        </w:tc>
      </w:tr>
      <w:tr w:rsidR="00D343EC" w14:paraId="2C8B2ECB" w14:textId="77777777">
        <w:tc>
          <w:tcPr>
            <w:tcW w:w="2952" w:type="dxa"/>
            <w:shd w:val="clear" w:color="auto" w:fill="auto"/>
          </w:tcPr>
          <w:p w14:paraId="0000011C" w14:textId="77777777" w:rsidR="00D343EC" w:rsidRDefault="00681E11">
            <w:r>
              <w:t>How to Use This App</w:t>
            </w:r>
          </w:p>
        </w:tc>
        <w:tc>
          <w:tcPr>
            <w:tcW w:w="2952" w:type="dxa"/>
            <w:shd w:val="clear" w:color="auto" w:fill="auto"/>
          </w:tcPr>
          <w:p w14:paraId="0000011D" w14:textId="77777777" w:rsidR="00D343EC" w:rsidRDefault="00681E11">
            <w:pPr>
              <w:rPr>
                <w:color w:val="FF0000"/>
              </w:rPr>
            </w:pPr>
            <w:r>
              <w:rPr>
                <w:color w:val="FF0000"/>
              </w:rPr>
              <w:t>How to Use This App</w:t>
            </w:r>
          </w:p>
        </w:tc>
        <w:tc>
          <w:tcPr>
            <w:tcW w:w="2952" w:type="dxa"/>
            <w:shd w:val="clear" w:color="auto" w:fill="auto"/>
          </w:tcPr>
          <w:p w14:paraId="0000011E" w14:textId="77777777" w:rsidR="00D343EC" w:rsidRDefault="00681E11">
            <w:pPr>
              <w:rPr>
                <w:color w:val="00B050"/>
              </w:rPr>
            </w:pPr>
            <w:r>
              <w:rPr>
                <w:color w:val="00B050"/>
              </w:rPr>
              <w:t>How to use this app</w:t>
            </w:r>
          </w:p>
        </w:tc>
      </w:tr>
      <w:tr w:rsidR="00D343EC" w14:paraId="728EEC4C" w14:textId="77777777">
        <w:tc>
          <w:tcPr>
            <w:tcW w:w="2952" w:type="dxa"/>
            <w:shd w:val="clear" w:color="auto" w:fill="auto"/>
          </w:tcPr>
          <w:p w14:paraId="0000011F" w14:textId="77777777" w:rsidR="00D343EC" w:rsidRDefault="00681E11">
            <w:r>
              <w:t>Page Layout</w:t>
            </w:r>
          </w:p>
        </w:tc>
        <w:tc>
          <w:tcPr>
            <w:tcW w:w="2952" w:type="dxa"/>
            <w:shd w:val="clear" w:color="auto" w:fill="auto"/>
          </w:tcPr>
          <w:p w14:paraId="00000120" w14:textId="77777777" w:rsidR="00D343EC" w:rsidRDefault="00681E11">
            <w:pPr>
              <w:rPr>
                <w:color w:val="FF0000"/>
              </w:rPr>
            </w:pPr>
            <w:r>
              <w:rPr>
                <w:color w:val="FF0000"/>
              </w:rPr>
              <w:t>Page Layout</w:t>
            </w:r>
          </w:p>
        </w:tc>
        <w:tc>
          <w:tcPr>
            <w:tcW w:w="2952" w:type="dxa"/>
            <w:shd w:val="clear" w:color="auto" w:fill="auto"/>
          </w:tcPr>
          <w:p w14:paraId="00000121" w14:textId="77777777" w:rsidR="00D343EC" w:rsidRDefault="00681E11">
            <w:pPr>
              <w:rPr>
                <w:color w:val="00B050"/>
              </w:rPr>
            </w:pPr>
            <w:r>
              <w:rPr>
                <w:color w:val="00B050"/>
              </w:rPr>
              <w:t>Page layout</w:t>
            </w:r>
          </w:p>
        </w:tc>
      </w:tr>
      <w:tr w:rsidR="00D343EC" w14:paraId="700C158B" w14:textId="77777777">
        <w:tc>
          <w:tcPr>
            <w:tcW w:w="2952" w:type="dxa"/>
            <w:shd w:val="clear" w:color="auto" w:fill="auto"/>
          </w:tcPr>
          <w:p w14:paraId="00000122" w14:textId="77777777" w:rsidR="00D343EC" w:rsidRDefault="00681E11">
            <w:r>
              <w:t>Model Name</w:t>
            </w:r>
          </w:p>
        </w:tc>
        <w:tc>
          <w:tcPr>
            <w:tcW w:w="2952" w:type="dxa"/>
            <w:shd w:val="clear" w:color="auto" w:fill="auto"/>
          </w:tcPr>
          <w:p w14:paraId="00000123" w14:textId="77777777" w:rsidR="00D343EC" w:rsidRDefault="00681E11">
            <w:pPr>
              <w:rPr>
                <w:color w:val="FF0000"/>
              </w:rPr>
            </w:pPr>
            <w:r>
              <w:rPr>
                <w:color w:val="FF0000"/>
              </w:rPr>
              <w:t>Model Name</w:t>
            </w:r>
          </w:p>
        </w:tc>
        <w:tc>
          <w:tcPr>
            <w:tcW w:w="2952" w:type="dxa"/>
            <w:shd w:val="clear" w:color="auto" w:fill="auto"/>
          </w:tcPr>
          <w:p w14:paraId="00000124" w14:textId="77777777" w:rsidR="00D343EC" w:rsidRDefault="00681E11">
            <w:pPr>
              <w:rPr>
                <w:color w:val="00B050"/>
              </w:rPr>
            </w:pPr>
            <w:r>
              <w:rPr>
                <w:color w:val="00B050"/>
              </w:rPr>
              <w:t>Model name</w:t>
            </w:r>
          </w:p>
        </w:tc>
      </w:tr>
    </w:tbl>
    <w:p w14:paraId="00000125" w14:textId="77777777" w:rsidR="00D343EC" w:rsidRDefault="00D343EC"/>
    <w:p w14:paraId="00000126" w14:textId="77777777" w:rsidR="00D343EC" w:rsidRDefault="00681E11">
      <w:pPr>
        <w:rPr>
          <w:rFonts w:ascii="Calibri" w:eastAsia="Calibri" w:hAnsi="Calibri" w:cs="Calibri"/>
          <w:color w:val="00B050"/>
        </w:rPr>
      </w:pPr>
      <w:r>
        <w:t>Legal texts are an exception, where capitalisation is used to denote specific terms in an agreement, for example, and must be retained.</w:t>
      </w:r>
    </w:p>
    <w:tbl>
      <w:tblPr>
        <w:tblStyle w:val="af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1AA3721B" w14:textId="77777777">
        <w:tc>
          <w:tcPr>
            <w:tcW w:w="2952" w:type="dxa"/>
            <w:shd w:val="clear" w:color="auto" w:fill="auto"/>
          </w:tcPr>
          <w:p w14:paraId="00000127" w14:textId="77777777" w:rsidR="00D343EC" w:rsidRDefault="00681E11">
            <w:pPr>
              <w:rPr>
                <w:b/>
              </w:rPr>
            </w:pPr>
            <w:r>
              <w:rPr>
                <w:b/>
              </w:rPr>
              <w:t>English</w:t>
            </w:r>
          </w:p>
        </w:tc>
        <w:tc>
          <w:tcPr>
            <w:tcW w:w="2952" w:type="dxa"/>
            <w:shd w:val="clear" w:color="auto" w:fill="auto"/>
          </w:tcPr>
          <w:p w14:paraId="00000128" w14:textId="77777777" w:rsidR="00D343EC" w:rsidRDefault="00681E11">
            <w:pPr>
              <w:rPr>
                <w:b/>
              </w:rPr>
            </w:pPr>
            <w:r>
              <w:rPr>
                <w:b/>
              </w:rPr>
              <w:t>Incorrect translation</w:t>
            </w:r>
          </w:p>
        </w:tc>
        <w:tc>
          <w:tcPr>
            <w:tcW w:w="2952" w:type="dxa"/>
            <w:shd w:val="clear" w:color="auto" w:fill="auto"/>
          </w:tcPr>
          <w:p w14:paraId="00000129" w14:textId="77777777" w:rsidR="00D343EC" w:rsidRDefault="00681E11">
            <w:pPr>
              <w:rPr>
                <w:b/>
              </w:rPr>
            </w:pPr>
            <w:r>
              <w:rPr>
                <w:b/>
              </w:rPr>
              <w:t>Correct translation</w:t>
            </w:r>
          </w:p>
        </w:tc>
      </w:tr>
      <w:tr w:rsidR="00D343EC" w14:paraId="0B5D2BFC" w14:textId="77777777">
        <w:tc>
          <w:tcPr>
            <w:tcW w:w="2952" w:type="dxa"/>
            <w:shd w:val="clear" w:color="auto" w:fill="auto"/>
          </w:tcPr>
          <w:p w14:paraId="0000012A" w14:textId="77777777" w:rsidR="00D343EC" w:rsidRDefault="00681E11">
            <w:r>
              <w:rPr>
                <w:color w:val="333333"/>
              </w:rPr>
              <w:t>This agreement (the "Agreement") is a binding agreement</w:t>
            </w:r>
          </w:p>
        </w:tc>
        <w:tc>
          <w:tcPr>
            <w:tcW w:w="2952" w:type="dxa"/>
            <w:shd w:val="clear" w:color="auto" w:fill="auto"/>
          </w:tcPr>
          <w:p w14:paraId="0000012B" w14:textId="77777777" w:rsidR="00D343EC" w:rsidRDefault="00681E11">
            <w:pPr>
              <w:rPr>
                <w:color w:val="FF0000"/>
              </w:rPr>
            </w:pPr>
            <w:r>
              <w:rPr>
                <w:color w:val="FF0000"/>
              </w:rPr>
              <w:t>This agreement (the "agreement") is a binding agreement</w:t>
            </w:r>
          </w:p>
        </w:tc>
        <w:tc>
          <w:tcPr>
            <w:tcW w:w="2952" w:type="dxa"/>
            <w:shd w:val="clear" w:color="auto" w:fill="auto"/>
          </w:tcPr>
          <w:p w14:paraId="0000012C" w14:textId="77777777" w:rsidR="00D343EC" w:rsidRDefault="00681E11">
            <w:pPr>
              <w:rPr>
                <w:color w:val="00B050"/>
              </w:rPr>
            </w:pPr>
            <w:r>
              <w:rPr>
                <w:color w:val="00B050"/>
              </w:rPr>
              <w:t>This agreement (the "Agreement") is a binding agreement</w:t>
            </w:r>
          </w:p>
        </w:tc>
      </w:tr>
      <w:tr w:rsidR="00D343EC" w14:paraId="106D228A" w14:textId="77777777">
        <w:tc>
          <w:tcPr>
            <w:tcW w:w="2952" w:type="dxa"/>
            <w:shd w:val="clear" w:color="auto" w:fill="auto"/>
          </w:tcPr>
          <w:p w14:paraId="0000012D" w14:textId="77777777" w:rsidR="00D343EC" w:rsidRDefault="00681E11">
            <w:pPr>
              <w:rPr>
                <w:color w:val="333333"/>
              </w:rPr>
            </w:pPr>
            <w:r>
              <w:rPr>
                <w:color w:val="333333"/>
              </w:rPr>
              <w:t>Install and use a copy of the Software.</w:t>
            </w:r>
          </w:p>
        </w:tc>
        <w:tc>
          <w:tcPr>
            <w:tcW w:w="2952" w:type="dxa"/>
            <w:shd w:val="clear" w:color="auto" w:fill="auto"/>
          </w:tcPr>
          <w:p w14:paraId="0000012E" w14:textId="77777777" w:rsidR="00D343EC" w:rsidRDefault="00681E11">
            <w:pPr>
              <w:rPr>
                <w:color w:val="FF0000"/>
              </w:rPr>
            </w:pPr>
            <w:r>
              <w:rPr>
                <w:color w:val="FF0000"/>
              </w:rPr>
              <w:t>Install and use a copy of the software.</w:t>
            </w:r>
          </w:p>
        </w:tc>
        <w:tc>
          <w:tcPr>
            <w:tcW w:w="2952" w:type="dxa"/>
            <w:shd w:val="clear" w:color="auto" w:fill="auto"/>
          </w:tcPr>
          <w:p w14:paraId="0000012F" w14:textId="77777777" w:rsidR="00D343EC" w:rsidRDefault="00681E11">
            <w:pPr>
              <w:rPr>
                <w:color w:val="00B050"/>
              </w:rPr>
            </w:pPr>
            <w:r>
              <w:rPr>
                <w:color w:val="00B050"/>
              </w:rPr>
              <w:t>Install and use a copy of the Software.</w:t>
            </w:r>
          </w:p>
        </w:tc>
      </w:tr>
    </w:tbl>
    <w:p w14:paraId="00000130" w14:textId="77777777" w:rsidR="00D343EC" w:rsidRDefault="00681E11">
      <w:r>
        <w:t>Note: Sometimes whole paragraphs are written in upper case, and this formatting must be preserved as these conventions may have legal implications.</w:t>
      </w:r>
    </w:p>
    <w:p w14:paraId="00000131" w14:textId="77777777" w:rsidR="00D343EC" w:rsidRDefault="00D343EC"/>
    <w:p w14:paraId="00000132" w14:textId="77777777" w:rsidR="00D343EC" w:rsidRDefault="00681E11">
      <w:r>
        <w:t>For titles of documents, standard title capitalisation rules should also be used.</w:t>
      </w:r>
    </w:p>
    <w:p w14:paraId="00000133" w14:textId="77777777" w:rsidR="00D343EC" w:rsidRDefault="00681E11">
      <w:pPr>
        <w:pStyle w:val="Heading2"/>
      </w:pPr>
      <w:bookmarkStart w:id="24" w:name="_heading=h.1ci93xb" w:colFirst="0" w:colLast="0"/>
      <w:bookmarkEnd w:id="24"/>
      <w:r>
        <w:t>Spelling</w:t>
      </w:r>
    </w:p>
    <w:p w14:paraId="00000134" w14:textId="77777777" w:rsidR="00D343EC" w:rsidRDefault="00681E11">
      <w:r>
        <w:t>Do not forget to run the spellchecker when you have completed your translation. Ensure that it is set to UK English.</w:t>
      </w:r>
    </w:p>
    <w:p w14:paraId="00000135" w14:textId="77777777" w:rsidR="00D343EC" w:rsidRDefault="00681E11">
      <w:pPr>
        <w:pStyle w:val="Heading2"/>
      </w:pPr>
      <w:bookmarkStart w:id="25" w:name="_heading=h.3whwml4" w:colFirst="0" w:colLast="0"/>
      <w:bookmarkEnd w:id="25"/>
      <w:r>
        <w:br w:type="column"/>
      </w:r>
      <w:r>
        <w:lastRenderedPageBreak/>
        <w:t>Punctuation</w:t>
      </w:r>
    </w:p>
    <w:p w14:paraId="00000136" w14:textId="77777777" w:rsidR="00D343EC" w:rsidRDefault="00681E11">
      <w:pPr>
        <w:pStyle w:val="Heading3"/>
      </w:pPr>
      <w:bookmarkStart w:id="26" w:name="_heading=h.2bn6wsx" w:colFirst="0" w:colLast="0"/>
      <w:bookmarkEnd w:id="26"/>
      <w:r>
        <w:t>Spacing</w:t>
      </w:r>
    </w:p>
    <w:p w14:paraId="00000137" w14:textId="77777777" w:rsidR="00D343EC" w:rsidRDefault="00681E11">
      <w:r>
        <w:t>In UK English, there is generally no space before punctuation signs, such as full stops, question marks, colons, semicolons and exclamation marks. However, there is always a space before speech marks, brackets and en-dashes (and in the case of en-dashes, a space afterwards as well; please refer to the hyphen/en-dash section below).</w:t>
      </w:r>
    </w:p>
    <w:p w14:paraId="00000138" w14:textId="77777777" w:rsidR="00D343EC" w:rsidRDefault="00681E11">
      <w:r>
        <w:t>Use non-breaking spaces to prevent certain expressions to be separated at the end of a line, such as people’s names, numbers, software names and versions etc. To obtain such a space, press Ctrl + Shift + Space bar in Microsoft Word, or use Alt + 0160.</w:t>
      </w:r>
    </w:p>
    <w:p w14:paraId="00000139" w14:textId="77777777" w:rsidR="00D343EC" w:rsidRDefault="00681E11">
      <w:pPr>
        <w:pStyle w:val="Heading3"/>
      </w:pPr>
      <w:bookmarkStart w:id="27" w:name="_heading=h.qsh70q" w:colFirst="0" w:colLast="0"/>
      <w:bookmarkEnd w:id="27"/>
      <w:r>
        <w:t>Use of punctuation</w:t>
      </w:r>
    </w:p>
    <w:p w14:paraId="0000013A" w14:textId="77777777" w:rsidR="00D343EC" w:rsidRDefault="00681E11">
      <w:pPr>
        <w:pStyle w:val="Heading4"/>
      </w:pPr>
      <w:bookmarkStart w:id="28" w:name="_heading=h.3as4poj" w:colFirst="0" w:colLast="0"/>
      <w:bookmarkEnd w:id="28"/>
      <w:r>
        <w:t>Comma</w:t>
      </w:r>
    </w:p>
    <w:p w14:paraId="0000013B" w14:textId="77777777" w:rsidR="00D343EC" w:rsidRDefault="00681E11">
      <w:r>
        <w:t>A comma is used when a natural pause is heard, but the use of the comma is quite subjective. There are, however, some guidelines to be followed in UK English:</w:t>
      </w:r>
    </w:p>
    <w:p w14:paraId="0000013C" w14:textId="77777777" w:rsidR="00D343EC" w:rsidRDefault="00681E11">
      <w:pPr>
        <w:numPr>
          <w:ilvl w:val="0"/>
          <w:numId w:val="8"/>
        </w:numPr>
      </w:pPr>
      <w:r>
        <w:rPr>
          <w:b/>
        </w:rPr>
        <w:t xml:space="preserve">Do not use the Oxford comma: </w:t>
      </w:r>
      <w:r>
        <w:t>e.g. instead of “I went to the shop and bought cereal, milk, and orange juice”, write “I went to the shop and bought cereal, milk and orange juice”.</w:t>
      </w:r>
    </w:p>
    <w:p w14:paraId="0000013D" w14:textId="77777777" w:rsidR="00D343EC" w:rsidRDefault="00681E11">
      <w:pPr>
        <w:numPr>
          <w:ilvl w:val="0"/>
          <w:numId w:val="8"/>
        </w:numPr>
        <w:rPr>
          <w:b/>
        </w:rPr>
      </w:pPr>
      <w:r>
        <w:rPr>
          <w:b/>
        </w:rPr>
        <w:t xml:space="preserve">Use a comma to separate sub-clauses and main clauses: </w:t>
      </w:r>
      <w:r>
        <w:t>e.g. instead of “If necessary fill in the following fields”, write “If necessary, fill in the following fields”.</w:t>
      </w:r>
    </w:p>
    <w:p w14:paraId="0000013E" w14:textId="77777777" w:rsidR="00D343EC" w:rsidRDefault="00681E11">
      <w:pPr>
        <w:numPr>
          <w:ilvl w:val="0"/>
          <w:numId w:val="8"/>
        </w:numPr>
      </w:pPr>
      <w:r>
        <w:rPr>
          <w:b/>
        </w:rPr>
        <w:t>Do not use a comma after “e.g.” and “i.e.”, or before “etc.”.</w:t>
      </w:r>
    </w:p>
    <w:p w14:paraId="0000013F" w14:textId="77777777" w:rsidR="00D343EC" w:rsidRDefault="00681E11">
      <w:pPr>
        <w:pStyle w:val="Heading4"/>
      </w:pPr>
      <w:bookmarkStart w:id="29" w:name="_heading=h.1pxezwc" w:colFirst="0" w:colLast="0"/>
      <w:bookmarkEnd w:id="29"/>
      <w:r>
        <w:t>Full stop</w:t>
      </w:r>
    </w:p>
    <w:p w14:paraId="00000140" w14:textId="77777777" w:rsidR="00D343EC" w:rsidRDefault="00681E11">
      <w:r>
        <w:t>A full stop is used to end a sentence, a paragraph or an abbreviated word. When a sentence is placed between brackets or quotes, the full stop is placed inside. Do not use full stops after headings and titles, after columns in a table or after captions used for illustrations, tables etc., unless the expression is considered a full sentence. Do not use full stops if a sentence ends with an abbreviation, a question or exclamation mark, ellipsis or colon.</w:t>
      </w:r>
    </w:p>
    <w:p w14:paraId="00000141" w14:textId="77777777" w:rsidR="00D343EC" w:rsidRDefault="00681E11">
      <w:pPr>
        <w:pStyle w:val="Heading4"/>
      </w:pPr>
      <w:bookmarkStart w:id="30" w:name="_heading=h.49x2ik5" w:colFirst="0" w:colLast="0"/>
      <w:bookmarkEnd w:id="30"/>
      <w:r>
        <w:br w:type="column"/>
      </w:r>
      <w:r>
        <w:lastRenderedPageBreak/>
        <w:t>Colon</w:t>
      </w:r>
    </w:p>
    <w:p w14:paraId="00000142" w14:textId="77777777" w:rsidR="00D343EC" w:rsidRDefault="00681E11">
      <w:r>
        <w:t>Colons are used at the start of bullet point lists, or to present an example of something. Colons can also be used with short phrases to denote a warning or notification, e.g. “Warning:” and “Note:”. They can be used with an incomplete sentence at the start of a bullet point list where the bullet point items complete this sentence, e.g. “Please make sure that you:”.</w:t>
      </w:r>
    </w:p>
    <w:p w14:paraId="00000143" w14:textId="77777777" w:rsidR="00D343EC" w:rsidRDefault="00681E11">
      <w:pPr>
        <w:pStyle w:val="Heading4"/>
      </w:pPr>
      <w:bookmarkStart w:id="31" w:name="_heading=h.2p2csry" w:colFirst="0" w:colLast="0"/>
      <w:bookmarkEnd w:id="31"/>
      <w:r>
        <w:t>Semicolon</w:t>
      </w:r>
    </w:p>
    <w:p w14:paraId="00000144" w14:textId="77777777" w:rsidR="00D343EC" w:rsidRDefault="00681E11">
      <w:r>
        <w:t>Semicolons are used in UK English to separate items in a list where the exclusive use of commas would be confusing, at the end of bullet point items which are not full sentences and as a longer break where a full stop could also be used. However, they are used more often in formal language, so avoid the use of semicolons in more colloquial language.</w:t>
      </w:r>
    </w:p>
    <w:p w14:paraId="00000145" w14:textId="77777777" w:rsidR="00D343EC" w:rsidRDefault="00681E11">
      <w:pPr>
        <w:pStyle w:val="Heading4"/>
      </w:pPr>
      <w:bookmarkStart w:id="32" w:name="_heading=h.147n2zr" w:colFirst="0" w:colLast="0"/>
      <w:bookmarkEnd w:id="32"/>
      <w:r>
        <w:t>Question mark</w:t>
      </w:r>
    </w:p>
    <w:p w14:paraId="00000146" w14:textId="77777777" w:rsidR="00D343EC" w:rsidRDefault="00681E11">
      <w:r>
        <w:t>Question marks are used the same in UK English as in US English. It should not be combined with an exclamation mark.</w:t>
      </w:r>
    </w:p>
    <w:p w14:paraId="00000147" w14:textId="77777777" w:rsidR="00D343EC" w:rsidRDefault="00681E11">
      <w:pPr>
        <w:pStyle w:val="Heading4"/>
      </w:pPr>
      <w:bookmarkStart w:id="33" w:name="_heading=h.3o7alnk" w:colFirst="0" w:colLast="0"/>
      <w:bookmarkEnd w:id="33"/>
      <w:r>
        <w:t>Exclamation mark</w:t>
      </w:r>
    </w:p>
    <w:p w14:paraId="00000148" w14:textId="77777777" w:rsidR="00D343EC" w:rsidRDefault="00681E11">
      <w:r>
        <w:t>Avoid the use of exclamation marks in more formal language. In addition, when exclamation marks appear in groups (e.g. “!!!”), only keep one.</w:t>
      </w:r>
    </w:p>
    <w:p w14:paraId="00000149" w14:textId="77777777" w:rsidR="00D343EC" w:rsidRDefault="00681E11">
      <w:pPr>
        <w:pStyle w:val="Heading4"/>
      </w:pPr>
      <w:bookmarkStart w:id="34" w:name="_heading=h.23ckvvd" w:colFirst="0" w:colLast="0"/>
      <w:bookmarkEnd w:id="34"/>
      <w:r>
        <w:t>Hyphen, en-dash (–) and em-dash (—)</w:t>
      </w:r>
    </w:p>
    <w:p w14:paraId="0000014A" w14:textId="77777777" w:rsidR="00D343EC" w:rsidRDefault="00681E11">
      <w:r>
        <w:t>Hyphens are used in the following cases:</w:t>
      </w:r>
    </w:p>
    <w:p w14:paraId="0000014B" w14:textId="77777777" w:rsidR="00D343EC" w:rsidRDefault="00681E11">
      <w:pPr>
        <w:numPr>
          <w:ilvl w:val="0"/>
          <w:numId w:val="11"/>
        </w:numPr>
      </w:pPr>
      <w:r>
        <w:t>for compound adjectives, e.g. “high-priced item”;</w:t>
      </w:r>
    </w:p>
    <w:p w14:paraId="0000014C" w14:textId="77777777" w:rsidR="00D343EC" w:rsidRDefault="00681E11">
      <w:pPr>
        <w:numPr>
          <w:ilvl w:val="0"/>
          <w:numId w:val="11"/>
        </w:numPr>
      </w:pPr>
      <w:r>
        <w:t>to denote ranges, e.g. “pages 3-12”. However, for date ranges, consider the use of the spaced en-dash to avoid confusion, e.g. “from 12 November – 25 December”;</w:t>
      </w:r>
    </w:p>
    <w:p w14:paraId="0000014D" w14:textId="77777777" w:rsidR="00D343EC" w:rsidRDefault="00681E11">
      <w:pPr>
        <w:numPr>
          <w:ilvl w:val="0"/>
          <w:numId w:val="11"/>
        </w:numPr>
      </w:pPr>
      <w:r>
        <w:t>as a minus sign for negative values, e.g. “-38°C”;</w:t>
      </w:r>
    </w:p>
    <w:p w14:paraId="0000014E" w14:textId="77777777" w:rsidR="00D343EC" w:rsidRDefault="00681E11">
      <w:pPr>
        <w:numPr>
          <w:ilvl w:val="0"/>
          <w:numId w:val="11"/>
        </w:numPr>
      </w:pPr>
      <w:r>
        <w:t>with “re” where the following letter is “e” or “u”, e.g. “re-entry”, “re-use”.</w:t>
      </w:r>
    </w:p>
    <w:p w14:paraId="0000014F" w14:textId="77777777" w:rsidR="00D343EC" w:rsidRDefault="00681E11">
      <w:r>
        <w:t>Where em-dashes are used as a strong comma in US English, en-dashes are used instead in UK English. The en-dash should always have spaces either side – and the em-dash is not used at all in UK English.</w:t>
      </w:r>
    </w:p>
    <w:p w14:paraId="00000150" w14:textId="77777777" w:rsidR="00D343EC" w:rsidRDefault="00681E11">
      <w:pPr>
        <w:pStyle w:val="Heading4"/>
      </w:pPr>
      <w:bookmarkStart w:id="35" w:name="_heading=h.ihv636" w:colFirst="0" w:colLast="0"/>
      <w:bookmarkEnd w:id="35"/>
      <w:r>
        <w:br w:type="column"/>
      </w:r>
      <w:r>
        <w:lastRenderedPageBreak/>
        <w:t>Brackets and square brackets</w:t>
      </w:r>
    </w:p>
    <w:p w14:paraId="00000151" w14:textId="77777777" w:rsidR="00D343EC" w:rsidRDefault="00681E11">
      <w:r>
        <w:t>Brackets are used to denote additional information. When used for full sentences, the final punctuation should be placed within the bracket.</w:t>
      </w:r>
    </w:p>
    <w:p w14:paraId="00000152" w14:textId="77777777" w:rsidR="00D343EC" w:rsidRDefault="00681E11">
      <w:r>
        <w:t>Square brackets can be used for inserting editorial information, for example, information that is missing from an original quote, or for “[sic]” following incorrectly spelt information in a quote. Square brackets are also used instead of normal brackets when used within brackets.</w:t>
      </w:r>
    </w:p>
    <w:p w14:paraId="00000153" w14:textId="77777777" w:rsidR="00D343EC" w:rsidRDefault="00681E11">
      <w:pPr>
        <w:pStyle w:val="Heading4"/>
      </w:pPr>
      <w:bookmarkStart w:id="36" w:name="_heading=h.32hioqz" w:colFirst="0" w:colLast="0"/>
      <w:bookmarkEnd w:id="36"/>
      <w:r>
        <w:t>Quotation marks</w:t>
      </w:r>
    </w:p>
    <w:p w14:paraId="00000154" w14:textId="22912D32" w:rsidR="00D343EC" w:rsidRDefault="00681E11">
      <w:r>
        <w:t xml:space="preserve">Quotation marks are used to quote sentences taken from other sources, or to quote titles of other documents. </w:t>
      </w:r>
      <w:sdt>
        <w:sdtPr>
          <w:tag w:val="goog_rdk_3"/>
          <w:id w:val="-1952153012"/>
        </w:sdtPr>
        <w:sdtEndPr/>
        <w:sdtContent/>
      </w:sdt>
      <w:r>
        <w:t>Generally, single quotation marks are to be used in UK English</w:t>
      </w:r>
      <w:r w:rsidR="001940D3">
        <w:t>.</w:t>
      </w:r>
      <w:r>
        <w:t xml:space="preserve"> Punctuation should be placed inside the quotes when the quotes are full sentences or are direct quotes, but should be placed outside when only part of the quote has been inserted and the speech is not direct, as per the following examples:</w:t>
      </w:r>
    </w:p>
    <w:p w14:paraId="00000155" w14:textId="1894D97C" w:rsidR="00D343EC" w:rsidRDefault="00C34BDB">
      <w:pPr>
        <w:numPr>
          <w:ilvl w:val="0"/>
          <w:numId w:val="15"/>
        </w:numPr>
      </w:pPr>
      <w:r>
        <w:t>‘</w:t>
      </w:r>
      <w:r w:rsidR="00681E11">
        <w:t>We started using the app earlier this year.</w:t>
      </w:r>
      <w:r>
        <w:t>’</w:t>
      </w:r>
    </w:p>
    <w:p w14:paraId="00000156" w14:textId="021ECE43" w:rsidR="00D343EC" w:rsidRDefault="00C34BDB">
      <w:pPr>
        <w:numPr>
          <w:ilvl w:val="0"/>
          <w:numId w:val="15"/>
        </w:numPr>
      </w:pPr>
      <w:r>
        <w:t>‘</w:t>
      </w:r>
      <w:r w:rsidR="00681E11">
        <w:t>The app is very nice</w:t>
      </w:r>
      <w:r>
        <w:t>’</w:t>
      </w:r>
      <w:r w:rsidR="00681E11">
        <w:t xml:space="preserve">, she said, </w:t>
      </w:r>
      <w:r>
        <w:t>‘</w:t>
      </w:r>
      <w:r w:rsidR="00681E11">
        <w:t>and my entire team enjoy using it</w:t>
      </w:r>
      <w:r>
        <w:t>’</w:t>
      </w:r>
      <w:r w:rsidR="00681E11">
        <w:t>.</w:t>
      </w:r>
    </w:p>
    <w:p w14:paraId="00000157" w14:textId="03EC7D29" w:rsidR="00D343EC" w:rsidRDefault="00681E11">
      <w:pPr>
        <w:numPr>
          <w:ilvl w:val="0"/>
          <w:numId w:val="15"/>
        </w:numPr>
      </w:pPr>
      <w:r>
        <w:t xml:space="preserve">She also mentioned that </w:t>
      </w:r>
      <w:r w:rsidR="00C34BDB">
        <w:t>‘</w:t>
      </w:r>
      <w:r>
        <w:t>the app has a lot of useful features</w:t>
      </w:r>
      <w:r w:rsidR="00C34BDB">
        <w:t>’</w:t>
      </w:r>
      <w:r>
        <w:t>.</w:t>
      </w:r>
    </w:p>
    <w:p w14:paraId="00000158" w14:textId="1CEB9048" w:rsidR="00D343EC" w:rsidRDefault="00681E11">
      <w:r>
        <w:t xml:space="preserve">Use </w:t>
      </w:r>
      <w:r w:rsidR="00C34BDB" w:rsidRPr="00C34BDB">
        <w:t>‘</w:t>
      </w:r>
      <w:r>
        <w:t>curly</w:t>
      </w:r>
      <w:r w:rsidR="00C34BDB">
        <w:t>’</w:t>
      </w:r>
      <w:r>
        <w:t xml:space="preserve"> quotes instead of straight ones, i.e. Alt + 014</w:t>
      </w:r>
      <w:r w:rsidR="00C34BDB">
        <w:t>5</w:t>
      </w:r>
      <w:r>
        <w:t xml:space="preserve"> (</w:t>
      </w:r>
      <w:r w:rsidR="00C34BDB" w:rsidRPr="00C34BDB">
        <w:t>‘</w:t>
      </w:r>
      <w:r>
        <w:t>) and Alt + 014</w:t>
      </w:r>
      <w:r w:rsidR="00C34BDB">
        <w:t>6</w:t>
      </w:r>
      <w:r>
        <w:t xml:space="preserve"> (</w:t>
      </w:r>
      <w:r w:rsidR="00C34BDB" w:rsidRPr="00C34BDB">
        <w:t>’</w:t>
      </w:r>
      <w:r>
        <w:t>).</w:t>
      </w:r>
    </w:p>
    <w:p w14:paraId="00000159" w14:textId="77777777" w:rsidR="00D343EC" w:rsidRPr="00C34BDB" w:rsidRDefault="00681E11">
      <w:pPr>
        <w:pStyle w:val="Heading4"/>
      </w:pPr>
      <w:bookmarkStart w:id="37" w:name="_heading=h.1hmsyys" w:colFirst="0" w:colLast="0"/>
      <w:bookmarkEnd w:id="37"/>
      <w:r w:rsidRPr="00C34BDB">
        <w:t>Ampersand (&amp;)</w:t>
      </w:r>
    </w:p>
    <w:p w14:paraId="0000015A" w14:textId="77777777" w:rsidR="00D343EC" w:rsidRPr="00C34BDB" w:rsidRDefault="00681E11">
      <w:r w:rsidRPr="00C34BDB">
        <w:t>Avoid using ampersands except for in titles and short UI elements where space is limited.</w:t>
      </w:r>
    </w:p>
    <w:p w14:paraId="0000015B" w14:textId="77777777" w:rsidR="00D343EC" w:rsidRPr="00C34BDB" w:rsidRDefault="00681E11">
      <w:pPr>
        <w:pStyle w:val="Heading4"/>
      </w:pPr>
      <w:bookmarkStart w:id="38" w:name="_heading=h.41mghml" w:colFirst="0" w:colLast="0"/>
      <w:bookmarkEnd w:id="38"/>
      <w:r w:rsidRPr="00C34BDB">
        <w:t>Ellipsis (…)</w:t>
      </w:r>
    </w:p>
    <w:p w14:paraId="0000015C" w14:textId="2D31114D" w:rsidR="00D343EC" w:rsidRPr="00C34BDB" w:rsidRDefault="00681E11">
      <w:r w:rsidRPr="00C34BDB">
        <w:t xml:space="preserve">Avoid overuse of ellipsis, and only use to indicate omitted text, not a trailing-off thought. </w:t>
      </w:r>
      <w:sdt>
        <w:sdtPr>
          <w:tag w:val="goog_rdk_5"/>
          <w:id w:val="1841047765"/>
        </w:sdtPr>
        <w:sdtEndPr/>
        <w:sdtContent>
          <w:sdt>
            <w:sdtPr>
              <w:tag w:val="goog_rdk_6"/>
              <w:id w:val="1391080710"/>
            </w:sdtPr>
            <w:sdtEndPr/>
            <w:sdtContent/>
          </w:sdt>
          <w:r w:rsidRPr="00C34BDB">
            <w:t>Follow an ellipsis with a capital lette</w:t>
          </w:r>
          <w:r w:rsidR="00DC5FA2" w:rsidRPr="00C34BDB">
            <w:t>r</w:t>
          </w:r>
          <w:r w:rsidRPr="00C34BDB">
            <w:t xml:space="preserve"> unless it is bracketed</w:t>
          </w:r>
          <w:r w:rsidR="001940D3" w:rsidRPr="00C34BDB">
            <w:t xml:space="preserve"> or represents an omission mid-sentence. </w:t>
          </w:r>
        </w:sdtContent>
      </w:sdt>
    </w:p>
    <w:p w14:paraId="0000015D" w14:textId="5C73056A" w:rsidR="00D343EC" w:rsidRPr="00C34BDB" w:rsidRDefault="00681E11">
      <w:r w:rsidRPr="00C34BDB">
        <w:t>There should be no space before an ellipsis, but a space after it (unless it is bracketed)</w:t>
      </w:r>
      <w:r w:rsidR="000563CB" w:rsidRPr="00C34BDB">
        <w:t>. An ellipsis mid-sentence requires a space before and after</w:t>
      </w:r>
      <w:r w:rsidRPr="00C34BDB">
        <w:t>.</w:t>
      </w:r>
    </w:p>
    <w:p w14:paraId="0000015E" w14:textId="77777777" w:rsidR="00D343EC" w:rsidRDefault="00D343EC">
      <w:pPr>
        <w:rPr>
          <w:highlight w:val="green"/>
        </w:rPr>
      </w:pPr>
    </w:p>
    <w:p w14:paraId="0000015F" w14:textId="77777777" w:rsidR="00D343EC" w:rsidRDefault="00681E11">
      <w:pPr>
        <w:pStyle w:val="Heading4"/>
      </w:pPr>
      <w:bookmarkStart w:id="39" w:name="_heading=h.2grqrue" w:colFirst="0" w:colLast="0"/>
      <w:bookmarkEnd w:id="39"/>
      <w:r>
        <w:t>Apostrophe</w:t>
      </w:r>
    </w:p>
    <w:p w14:paraId="00000161" w14:textId="5BE6FE51" w:rsidR="00D343EC" w:rsidRDefault="005D6042">
      <w:r>
        <w:t>U</w:t>
      </w:r>
      <w:r>
        <w:t xml:space="preserve">se the </w:t>
      </w:r>
      <w:r w:rsidRPr="00C34BDB">
        <w:t>‘</w:t>
      </w:r>
      <w:r w:rsidR="00AF121C">
        <w:t>smart</w:t>
      </w:r>
      <w:r>
        <w:t>’</w:t>
      </w:r>
      <w:r>
        <w:t xml:space="preserve"> </w:t>
      </w:r>
      <w:r>
        <w:t>(</w:t>
      </w:r>
      <w:r w:rsidR="00AF121C">
        <w:t>curly</w:t>
      </w:r>
      <w:r>
        <w:t>) apostrophe symbol in contractions, possessives and rare plurals</w:t>
      </w:r>
      <w:r>
        <w:t>.</w:t>
      </w:r>
    </w:p>
    <w:p w14:paraId="3296C61A" w14:textId="5D3A8F29" w:rsidR="005D6042" w:rsidRDefault="005D6042"/>
    <w:p w14:paraId="2A930F2F" w14:textId="66BA3824" w:rsidR="005D6042" w:rsidRDefault="005D6042"/>
    <w:p w14:paraId="1108B484" w14:textId="77777777" w:rsidR="005D6042" w:rsidRDefault="005D6042"/>
    <w:p w14:paraId="00000162" w14:textId="0302628C" w:rsidR="00D343EC" w:rsidRDefault="00681E11">
      <w:pPr>
        <w:pStyle w:val="Heading2"/>
      </w:pPr>
      <w:bookmarkStart w:id="40" w:name="_heading=h.vx1227" w:colFirst="0" w:colLast="0"/>
      <w:bookmarkEnd w:id="40"/>
      <w:r>
        <w:lastRenderedPageBreak/>
        <w:t>Formatting to use in bullet-point lists</w:t>
      </w:r>
    </w:p>
    <w:p w14:paraId="00000163" w14:textId="77777777" w:rsidR="00D343EC" w:rsidRDefault="00D343EC"/>
    <w:p w14:paraId="00000164" w14:textId="77777777" w:rsidR="00D343EC" w:rsidRDefault="00681E11">
      <w:pPr>
        <w:pStyle w:val="Heading3"/>
      </w:pPr>
      <w:bookmarkStart w:id="41" w:name="_heading=h.3fwokq0" w:colFirst="0" w:colLast="0"/>
      <w:bookmarkEnd w:id="41"/>
      <w:r>
        <w:t>Example 1</w:t>
      </w:r>
    </w:p>
    <w:p w14:paraId="00000165" w14:textId="77777777" w:rsidR="00D343EC" w:rsidRDefault="00681E11">
      <w:pPr>
        <w:spacing w:after="0"/>
      </w:pPr>
      <w:r>
        <w:t>If the bullet-point items are complete sentences (with a conjugated verb), each item should begin with a capital letter and end with a full stop:</w:t>
      </w:r>
    </w:p>
    <w:p w14:paraId="00000166" w14:textId="77777777" w:rsidR="00D343EC" w:rsidRDefault="00681E11">
      <w:pPr>
        <w:numPr>
          <w:ilvl w:val="0"/>
          <w:numId w:val="13"/>
        </w:numPr>
        <w:spacing w:after="0"/>
      </w:pPr>
      <w:r>
        <w:t>For example, sentences should be formatted like this.</w:t>
      </w:r>
    </w:p>
    <w:p w14:paraId="00000167" w14:textId="77777777" w:rsidR="00D343EC" w:rsidRDefault="00681E11">
      <w:pPr>
        <w:numPr>
          <w:ilvl w:val="0"/>
          <w:numId w:val="13"/>
        </w:numPr>
        <w:spacing w:after="0"/>
      </w:pPr>
      <w:r>
        <w:t>Please note that each additional item has the same formatting.</w:t>
      </w:r>
    </w:p>
    <w:p w14:paraId="00000168" w14:textId="77777777" w:rsidR="00D343EC" w:rsidRDefault="00D343EC">
      <w:pPr>
        <w:spacing w:after="0"/>
      </w:pPr>
    </w:p>
    <w:p w14:paraId="00000169" w14:textId="77777777" w:rsidR="00D343EC" w:rsidRDefault="00681E11">
      <w:pPr>
        <w:pStyle w:val="Heading3"/>
      </w:pPr>
      <w:bookmarkStart w:id="42" w:name="_heading=h.1v1yuxt" w:colFirst="0" w:colLast="0"/>
      <w:bookmarkEnd w:id="42"/>
      <w:r>
        <w:t>Example 2</w:t>
      </w:r>
    </w:p>
    <w:p w14:paraId="0000016A" w14:textId="77777777" w:rsidR="00D343EC" w:rsidRDefault="00681E11">
      <w:r>
        <w:t>If the bullet-point items are short, individual items, do not end each item with any punctuation, apart from the final item which you should end in a full stop.</w:t>
      </w:r>
    </w:p>
    <w:p w14:paraId="0000016B" w14:textId="77777777" w:rsidR="00D343EC" w:rsidRDefault="00681E11">
      <w:r>
        <w:t>Bullet-point items not requiring end punctuation are:</w:t>
      </w:r>
    </w:p>
    <w:p w14:paraId="0000016C" w14:textId="77777777" w:rsidR="00D343EC" w:rsidRDefault="00681E11">
      <w:pPr>
        <w:numPr>
          <w:ilvl w:val="0"/>
          <w:numId w:val="4"/>
        </w:numPr>
      </w:pPr>
      <w:r>
        <w:t>short</w:t>
      </w:r>
    </w:p>
    <w:p w14:paraId="0000016D" w14:textId="77777777" w:rsidR="00D343EC" w:rsidRDefault="00681E11">
      <w:pPr>
        <w:numPr>
          <w:ilvl w:val="0"/>
          <w:numId w:val="4"/>
        </w:numPr>
      </w:pPr>
      <w:r>
        <w:t>concise</w:t>
      </w:r>
    </w:p>
    <w:p w14:paraId="0000016E" w14:textId="77777777" w:rsidR="00D343EC" w:rsidRDefault="00681E11">
      <w:pPr>
        <w:numPr>
          <w:ilvl w:val="0"/>
          <w:numId w:val="4"/>
        </w:numPr>
      </w:pPr>
      <w:r>
        <w:t>sometimes several words long</w:t>
      </w:r>
    </w:p>
    <w:p w14:paraId="0000016F" w14:textId="77777777" w:rsidR="00D343EC" w:rsidRDefault="00681E11">
      <w:pPr>
        <w:numPr>
          <w:ilvl w:val="0"/>
          <w:numId w:val="4"/>
        </w:numPr>
      </w:pPr>
      <w:r>
        <w:t>inclusive of a final full stop.</w:t>
      </w:r>
    </w:p>
    <w:p w14:paraId="00000170" w14:textId="77777777" w:rsidR="00D343EC" w:rsidRDefault="00681E11">
      <w:pPr>
        <w:pStyle w:val="Heading3"/>
      </w:pPr>
      <w:bookmarkStart w:id="43" w:name="_heading=h.4f1mdlm" w:colFirst="0" w:colLast="0"/>
      <w:bookmarkEnd w:id="43"/>
      <w:r>
        <w:t>Example 3</w:t>
      </w:r>
    </w:p>
    <w:p w14:paraId="00000171" w14:textId="77777777" w:rsidR="00D343EC" w:rsidRDefault="00681E11">
      <w:r>
        <w:t xml:space="preserve">If the bulleted items are incomplete sentences which complete the previous sentence, end each one with a semicolon, and end the final one with a full stop. </w:t>
      </w:r>
    </w:p>
    <w:p w14:paraId="00000172" w14:textId="77777777" w:rsidR="00D343EC" w:rsidRDefault="00681E11">
      <w:r>
        <w:t>For example, you should:</w:t>
      </w:r>
    </w:p>
    <w:p w14:paraId="00000173" w14:textId="77777777" w:rsidR="00D343EC" w:rsidRDefault="00681E11">
      <w:pPr>
        <w:numPr>
          <w:ilvl w:val="0"/>
          <w:numId w:val="2"/>
        </w:numPr>
      </w:pPr>
      <w:r>
        <w:t>format sentences like this if they complete the prior sentence;</w:t>
      </w:r>
    </w:p>
    <w:p w14:paraId="00000174" w14:textId="77777777" w:rsidR="00D343EC" w:rsidRDefault="00681E11">
      <w:pPr>
        <w:numPr>
          <w:ilvl w:val="0"/>
          <w:numId w:val="2"/>
        </w:numPr>
      </w:pPr>
      <w:r>
        <w:t>ensure that semicolons are used;</w:t>
      </w:r>
    </w:p>
    <w:p w14:paraId="00000175" w14:textId="77777777" w:rsidR="00D343EC" w:rsidRDefault="00681E11">
      <w:pPr>
        <w:numPr>
          <w:ilvl w:val="0"/>
          <w:numId w:val="2"/>
        </w:numPr>
      </w:pPr>
      <w:r>
        <w:t>not forget to end the last item with a full stop.</w:t>
      </w:r>
    </w:p>
    <w:p w14:paraId="00000176" w14:textId="77777777" w:rsidR="00D343EC" w:rsidRDefault="00D343EC"/>
    <w:p w14:paraId="00000177" w14:textId="77777777" w:rsidR="00D343EC" w:rsidRDefault="00681E11">
      <w:pPr>
        <w:pStyle w:val="Heading2"/>
      </w:pPr>
      <w:bookmarkStart w:id="44" w:name="_heading=h.2u6wntf" w:colFirst="0" w:colLast="0"/>
      <w:bookmarkEnd w:id="44"/>
      <w:r>
        <w:t>Abbreviations</w:t>
      </w:r>
    </w:p>
    <w:p w14:paraId="00000178" w14:textId="77777777" w:rsidR="00D343EC" w:rsidRDefault="00681E11">
      <w:r>
        <w:t>Abbreviations should be avoided whenever possible, but you may need to abbreviate words in item such as UI options. As a rule, sh</w:t>
      </w:r>
      <w:r>
        <w:rPr>
          <w:color w:val="000000"/>
        </w:rPr>
        <w:t>orten a word by at least two letters. If the abbreviation still constitutes part of the word, end it with a full stop. However, if vowels or consonants have been taken out so that it no longer constitutes part of the word, it should not end in a full stop.</w:t>
      </w:r>
    </w:p>
    <w:p w14:paraId="00000179" w14:textId="77777777" w:rsidR="00D343EC" w:rsidRDefault="00681E11">
      <w:r>
        <w:rPr>
          <w:color w:val="000000"/>
        </w:rPr>
        <w:tab/>
      </w:r>
    </w:p>
    <w:p w14:paraId="0000017A" w14:textId="77777777" w:rsidR="00D343EC" w:rsidRDefault="00681E11">
      <w:r>
        <w:lastRenderedPageBreak/>
        <w:t>Examples of common abbreviations:</w:t>
      </w:r>
    </w:p>
    <w:tbl>
      <w:tblPr>
        <w:tblStyle w:val="aff1"/>
        <w:tblW w:w="5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tblGrid>
      <w:tr w:rsidR="00D343EC" w14:paraId="440427C9" w14:textId="77777777">
        <w:tc>
          <w:tcPr>
            <w:tcW w:w="2952" w:type="dxa"/>
            <w:shd w:val="clear" w:color="auto" w:fill="auto"/>
          </w:tcPr>
          <w:p w14:paraId="0000017B" w14:textId="77777777" w:rsidR="00D343EC" w:rsidRDefault="00681E11">
            <w:pPr>
              <w:rPr>
                <w:b/>
              </w:rPr>
            </w:pPr>
            <w:r>
              <w:rPr>
                <w:b/>
              </w:rPr>
              <w:t>Extended Version</w:t>
            </w:r>
          </w:p>
        </w:tc>
        <w:tc>
          <w:tcPr>
            <w:tcW w:w="2952" w:type="dxa"/>
            <w:shd w:val="clear" w:color="auto" w:fill="auto"/>
          </w:tcPr>
          <w:p w14:paraId="0000017C" w14:textId="77777777" w:rsidR="00D343EC" w:rsidRDefault="00681E11">
            <w:pPr>
              <w:rPr>
                <w:b/>
              </w:rPr>
            </w:pPr>
            <w:r>
              <w:rPr>
                <w:b/>
              </w:rPr>
              <w:t>Abbreviation</w:t>
            </w:r>
          </w:p>
        </w:tc>
      </w:tr>
      <w:tr w:rsidR="00D343EC" w14:paraId="6E77128C" w14:textId="77777777">
        <w:tc>
          <w:tcPr>
            <w:tcW w:w="2952" w:type="dxa"/>
            <w:shd w:val="clear" w:color="auto" w:fill="auto"/>
          </w:tcPr>
          <w:p w14:paraId="0000017D" w14:textId="77777777" w:rsidR="00D343EC" w:rsidRDefault="00681E11">
            <w:r>
              <w:t>Including</w:t>
            </w:r>
          </w:p>
        </w:tc>
        <w:tc>
          <w:tcPr>
            <w:tcW w:w="2952" w:type="dxa"/>
            <w:shd w:val="clear" w:color="auto" w:fill="auto"/>
          </w:tcPr>
          <w:p w14:paraId="0000017E" w14:textId="77777777" w:rsidR="00D343EC" w:rsidRDefault="00681E11">
            <w:pPr>
              <w:rPr>
                <w:color w:val="00B050"/>
              </w:rPr>
            </w:pPr>
            <w:r>
              <w:rPr>
                <w:color w:val="00B050"/>
              </w:rPr>
              <w:t>Incl.</w:t>
            </w:r>
          </w:p>
        </w:tc>
      </w:tr>
      <w:tr w:rsidR="00D343EC" w14:paraId="690F7E77" w14:textId="77777777">
        <w:tc>
          <w:tcPr>
            <w:tcW w:w="2952" w:type="dxa"/>
            <w:shd w:val="clear" w:color="auto" w:fill="auto"/>
          </w:tcPr>
          <w:p w14:paraId="0000017F" w14:textId="77777777" w:rsidR="00D343EC" w:rsidRDefault="00681E11">
            <w:r>
              <w:t>Authorisation</w:t>
            </w:r>
          </w:p>
        </w:tc>
        <w:tc>
          <w:tcPr>
            <w:tcW w:w="2952" w:type="dxa"/>
            <w:shd w:val="clear" w:color="auto" w:fill="auto"/>
          </w:tcPr>
          <w:p w14:paraId="00000180" w14:textId="77777777" w:rsidR="00D343EC" w:rsidRDefault="00681E11">
            <w:r>
              <w:rPr>
                <w:color w:val="00B050"/>
              </w:rPr>
              <w:t>Auth.</w:t>
            </w:r>
          </w:p>
        </w:tc>
      </w:tr>
      <w:tr w:rsidR="00D343EC" w14:paraId="127393F1" w14:textId="77777777">
        <w:tc>
          <w:tcPr>
            <w:tcW w:w="2952" w:type="dxa"/>
            <w:shd w:val="clear" w:color="auto" w:fill="auto"/>
          </w:tcPr>
          <w:p w14:paraId="00000181" w14:textId="77777777" w:rsidR="00D343EC" w:rsidRDefault="00681E11">
            <w:r>
              <w:t>Department</w:t>
            </w:r>
          </w:p>
        </w:tc>
        <w:tc>
          <w:tcPr>
            <w:tcW w:w="2952" w:type="dxa"/>
            <w:shd w:val="clear" w:color="auto" w:fill="auto"/>
          </w:tcPr>
          <w:p w14:paraId="00000182" w14:textId="77777777" w:rsidR="00D343EC" w:rsidRDefault="00681E11">
            <w:r>
              <w:rPr>
                <w:color w:val="00B050"/>
              </w:rPr>
              <w:t>Dept</w:t>
            </w:r>
          </w:p>
        </w:tc>
      </w:tr>
      <w:tr w:rsidR="00D343EC" w14:paraId="76FF4FED" w14:textId="77777777">
        <w:tc>
          <w:tcPr>
            <w:tcW w:w="2952" w:type="dxa"/>
            <w:shd w:val="clear" w:color="auto" w:fill="auto"/>
          </w:tcPr>
          <w:p w14:paraId="00000183" w14:textId="77777777" w:rsidR="00D343EC" w:rsidRDefault="00681E11">
            <w:r>
              <w:t>Standard</w:t>
            </w:r>
          </w:p>
        </w:tc>
        <w:tc>
          <w:tcPr>
            <w:tcW w:w="2952" w:type="dxa"/>
            <w:shd w:val="clear" w:color="auto" w:fill="auto"/>
          </w:tcPr>
          <w:p w14:paraId="00000184" w14:textId="77777777" w:rsidR="00D343EC" w:rsidRDefault="00681E11">
            <w:pPr>
              <w:rPr>
                <w:vertAlign w:val="subscript"/>
              </w:rPr>
            </w:pPr>
            <w:r>
              <w:rPr>
                <w:color w:val="00B050"/>
              </w:rPr>
              <w:t>Std</w:t>
            </w:r>
          </w:p>
        </w:tc>
      </w:tr>
    </w:tbl>
    <w:p w14:paraId="00000185" w14:textId="77777777" w:rsidR="00D343EC" w:rsidRDefault="00D343EC"/>
    <w:p w14:paraId="00000186" w14:textId="77777777" w:rsidR="00D343EC" w:rsidRDefault="00681E11">
      <w:r>
        <w:br w:type="page"/>
      </w:r>
    </w:p>
    <w:p w14:paraId="00000187" w14:textId="77777777" w:rsidR="00D343EC" w:rsidRDefault="00681E11">
      <w:pPr>
        <w:pStyle w:val="Heading2"/>
      </w:pPr>
      <w:bookmarkStart w:id="45" w:name="_heading=h.19c6y18" w:colFirst="0" w:colLast="0"/>
      <w:bookmarkEnd w:id="45"/>
      <w:r>
        <w:lastRenderedPageBreak/>
        <w:t>Acronyms</w:t>
      </w:r>
    </w:p>
    <w:p w14:paraId="00000188" w14:textId="77777777" w:rsidR="00D343EC" w:rsidRDefault="00681E11">
      <w:r>
        <w:t>Acronyms are sometimes separated by full stops in US English, particularly in country names, e.g. “U.S.”. Do not use any full stops for these in UK English.</w:t>
      </w:r>
    </w:p>
    <w:p w14:paraId="00000189" w14:textId="77777777" w:rsidR="00D343EC" w:rsidRDefault="00D343EC"/>
    <w:p w14:paraId="0000018A" w14:textId="77777777" w:rsidR="00D343EC" w:rsidRDefault="00681E11">
      <w:r>
        <w:t>In addition, if acronyms are not followed by any expansion or description, these can be left as-is, e.g. “OLE”.</w:t>
      </w:r>
    </w:p>
    <w:p w14:paraId="0000018B" w14:textId="77777777" w:rsidR="00D343EC" w:rsidRDefault="00D343EC"/>
    <w:p w14:paraId="0000018C" w14:textId="77777777" w:rsidR="00D343EC" w:rsidRDefault="00681E11">
      <w:pPr>
        <w:pStyle w:val="Heading2"/>
      </w:pPr>
      <w:bookmarkStart w:id="46" w:name="_heading=h.3tbugp1" w:colFirst="0" w:colLast="0"/>
      <w:bookmarkEnd w:id="46"/>
      <w:r>
        <w:t>Numbers</w:t>
      </w:r>
    </w:p>
    <w:p w14:paraId="0000018D" w14:textId="77777777" w:rsidR="00D343EC" w:rsidRDefault="00681E11">
      <w:r>
        <w:t>Numbers should be written out in full:</w:t>
      </w:r>
    </w:p>
    <w:p w14:paraId="0000018E" w14:textId="77777777" w:rsidR="00D343EC" w:rsidRDefault="00681E11">
      <w:pPr>
        <w:numPr>
          <w:ilvl w:val="0"/>
          <w:numId w:val="5"/>
        </w:numPr>
      </w:pPr>
      <w:r>
        <w:t>when used as nouns;</w:t>
      </w:r>
    </w:p>
    <w:p w14:paraId="0000018F" w14:textId="77777777" w:rsidR="00D343EC" w:rsidRDefault="00681E11">
      <w:pPr>
        <w:numPr>
          <w:ilvl w:val="0"/>
          <w:numId w:val="5"/>
        </w:numPr>
      </w:pPr>
      <w:r>
        <w:t>when appearing at the beginning of a sentence;</w:t>
      </w:r>
    </w:p>
    <w:p w14:paraId="00000190" w14:textId="77777777" w:rsidR="00D343EC" w:rsidRDefault="00681E11">
      <w:pPr>
        <w:numPr>
          <w:ilvl w:val="0"/>
          <w:numId w:val="5"/>
        </w:numPr>
      </w:pPr>
      <w:r>
        <w:t>when appearing alone and representing quantities below 10;</w:t>
      </w:r>
    </w:p>
    <w:p w14:paraId="00000191" w14:textId="77777777" w:rsidR="00D343EC" w:rsidRDefault="00681E11">
      <w:pPr>
        <w:numPr>
          <w:ilvl w:val="0"/>
          <w:numId w:val="5"/>
        </w:numPr>
      </w:pPr>
      <w:r>
        <w:t>in expressions such as “in the eighties”.</w:t>
      </w:r>
    </w:p>
    <w:p w14:paraId="00000192" w14:textId="77777777" w:rsidR="00D343EC" w:rsidRDefault="00681E11">
      <w:r>
        <w:t>Dates, large numbers, ages and document references (paragraph, page etc.) should be written as digits.</w:t>
      </w:r>
    </w:p>
    <w:p w14:paraId="00000193" w14:textId="77777777" w:rsidR="00D343EC" w:rsidRDefault="00681E11">
      <w:r>
        <w:t>Full stops should be used as the decimal point, and thousand comma separators should be used.</w:t>
      </w:r>
    </w:p>
    <w:p w14:paraId="00000194" w14:textId="77777777" w:rsidR="00D343EC" w:rsidRDefault="00681E11">
      <w:r>
        <w:t>If the amount is over 1 million, a digit should be used before the “million” (or “billion” etc.) which is written out in full, depending on the context.</w:t>
      </w:r>
    </w:p>
    <w:tbl>
      <w:tblPr>
        <w:tblStyle w:val="af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3BAA2CF6" w14:textId="77777777">
        <w:tc>
          <w:tcPr>
            <w:tcW w:w="2952" w:type="dxa"/>
            <w:shd w:val="clear" w:color="auto" w:fill="auto"/>
          </w:tcPr>
          <w:p w14:paraId="00000195" w14:textId="77777777" w:rsidR="00D343EC" w:rsidRDefault="00681E11">
            <w:pPr>
              <w:rPr>
                <w:b/>
              </w:rPr>
            </w:pPr>
            <w:r>
              <w:rPr>
                <w:b/>
              </w:rPr>
              <w:t>English</w:t>
            </w:r>
          </w:p>
        </w:tc>
        <w:tc>
          <w:tcPr>
            <w:tcW w:w="2952" w:type="dxa"/>
            <w:shd w:val="clear" w:color="auto" w:fill="auto"/>
          </w:tcPr>
          <w:p w14:paraId="00000196" w14:textId="77777777" w:rsidR="00D343EC" w:rsidRDefault="00681E11">
            <w:pPr>
              <w:rPr>
                <w:b/>
              </w:rPr>
            </w:pPr>
            <w:r>
              <w:rPr>
                <w:b/>
              </w:rPr>
              <w:t>Incorrect translation</w:t>
            </w:r>
          </w:p>
        </w:tc>
        <w:tc>
          <w:tcPr>
            <w:tcW w:w="2952" w:type="dxa"/>
            <w:shd w:val="clear" w:color="auto" w:fill="auto"/>
          </w:tcPr>
          <w:p w14:paraId="00000197" w14:textId="77777777" w:rsidR="00D343EC" w:rsidRDefault="00681E11">
            <w:pPr>
              <w:rPr>
                <w:b/>
              </w:rPr>
            </w:pPr>
            <w:r>
              <w:rPr>
                <w:b/>
              </w:rPr>
              <w:t>Correct translation</w:t>
            </w:r>
          </w:p>
        </w:tc>
      </w:tr>
      <w:tr w:rsidR="00D343EC" w14:paraId="0A8BA892" w14:textId="77777777">
        <w:tc>
          <w:tcPr>
            <w:tcW w:w="2952" w:type="dxa"/>
            <w:shd w:val="clear" w:color="auto" w:fill="auto"/>
          </w:tcPr>
          <w:p w14:paraId="00000198" w14:textId="77777777" w:rsidR="00D343EC" w:rsidRDefault="00681E11">
            <w:r>
              <w:t>0.25</w:t>
            </w:r>
          </w:p>
        </w:tc>
        <w:tc>
          <w:tcPr>
            <w:tcW w:w="2952" w:type="dxa"/>
            <w:shd w:val="clear" w:color="auto" w:fill="auto"/>
          </w:tcPr>
          <w:p w14:paraId="00000199" w14:textId="77777777" w:rsidR="00D343EC" w:rsidRDefault="00681E11">
            <w:pPr>
              <w:rPr>
                <w:color w:val="FF0000"/>
              </w:rPr>
            </w:pPr>
            <w:r>
              <w:rPr>
                <w:color w:val="FF0000"/>
              </w:rPr>
              <w:t>0,25</w:t>
            </w:r>
          </w:p>
        </w:tc>
        <w:tc>
          <w:tcPr>
            <w:tcW w:w="2952" w:type="dxa"/>
            <w:shd w:val="clear" w:color="auto" w:fill="auto"/>
          </w:tcPr>
          <w:p w14:paraId="0000019A" w14:textId="77777777" w:rsidR="00D343EC" w:rsidRDefault="00681E11">
            <w:pPr>
              <w:rPr>
                <w:color w:val="00B050"/>
              </w:rPr>
            </w:pPr>
            <w:r>
              <w:rPr>
                <w:color w:val="00B050"/>
              </w:rPr>
              <w:t>0.25</w:t>
            </w:r>
          </w:p>
        </w:tc>
      </w:tr>
      <w:tr w:rsidR="00D343EC" w14:paraId="2ACE9C4B" w14:textId="77777777">
        <w:tc>
          <w:tcPr>
            <w:tcW w:w="2952" w:type="dxa"/>
            <w:shd w:val="clear" w:color="auto" w:fill="auto"/>
          </w:tcPr>
          <w:p w14:paraId="0000019B" w14:textId="77777777" w:rsidR="00D343EC" w:rsidRDefault="00681E11">
            <w:r>
              <w:t>1,254.28</w:t>
            </w:r>
          </w:p>
        </w:tc>
        <w:tc>
          <w:tcPr>
            <w:tcW w:w="2952" w:type="dxa"/>
            <w:shd w:val="clear" w:color="auto" w:fill="auto"/>
          </w:tcPr>
          <w:p w14:paraId="0000019C" w14:textId="77777777" w:rsidR="00D343EC" w:rsidRDefault="00681E11">
            <w:pPr>
              <w:rPr>
                <w:color w:val="FF0000"/>
              </w:rPr>
            </w:pPr>
            <w:r>
              <w:rPr>
                <w:color w:val="FF0000"/>
              </w:rPr>
              <w:t>1254,28</w:t>
            </w:r>
          </w:p>
        </w:tc>
        <w:tc>
          <w:tcPr>
            <w:tcW w:w="2952" w:type="dxa"/>
            <w:shd w:val="clear" w:color="auto" w:fill="auto"/>
          </w:tcPr>
          <w:p w14:paraId="0000019D" w14:textId="77777777" w:rsidR="00D343EC" w:rsidRDefault="00681E11">
            <w:pPr>
              <w:rPr>
                <w:color w:val="00B050"/>
              </w:rPr>
            </w:pPr>
            <w:r>
              <w:rPr>
                <w:color w:val="00B050"/>
              </w:rPr>
              <w:t>1,254.28</w:t>
            </w:r>
          </w:p>
        </w:tc>
      </w:tr>
      <w:tr w:rsidR="00D343EC" w14:paraId="534EA603" w14:textId="77777777">
        <w:tc>
          <w:tcPr>
            <w:tcW w:w="2952" w:type="dxa"/>
            <w:shd w:val="clear" w:color="auto" w:fill="auto"/>
          </w:tcPr>
          <w:p w14:paraId="0000019E" w14:textId="77777777" w:rsidR="00D343EC" w:rsidRDefault="00681E11">
            <w:r>
              <w:t>18,567</w:t>
            </w:r>
          </w:p>
        </w:tc>
        <w:tc>
          <w:tcPr>
            <w:tcW w:w="2952" w:type="dxa"/>
            <w:shd w:val="clear" w:color="auto" w:fill="auto"/>
          </w:tcPr>
          <w:p w14:paraId="0000019F" w14:textId="77777777" w:rsidR="00D343EC" w:rsidRDefault="00681E11">
            <w:pPr>
              <w:rPr>
                <w:color w:val="FF0000"/>
              </w:rPr>
            </w:pPr>
            <w:r>
              <w:rPr>
                <w:color w:val="FF0000"/>
              </w:rPr>
              <w:t>18.567</w:t>
            </w:r>
          </w:p>
        </w:tc>
        <w:tc>
          <w:tcPr>
            <w:tcW w:w="2952" w:type="dxa"/>
            <w:shd w:val="clear" w:color="auto" w:fill="auto"/>
          </w:tcPr>
          <w:p w14:paraId="000001A0" w14:textId="77777777" w:rsidR="00D343EC" w:rsidRDefault="00681E11">
            <w:pPr>
              <w:rPr>
                <w:color w:val="00B050"/>
              </w:rPr>
            </w:pPr>
            <w:r>
              <w:rPr>
                <w:color w:val="00B050"/>
              </w:rPr>
              <w:t>18,567</w:t>
            </w:r>
          </w:p>
        </w:tc>
      </w:tr>
      <w:tr w:rsidR="00D343EC" w14:paraId="0B43A6D9" w14:textId="77777777">
        <w:tc>
          <w:tcPr>
            <w:tcW w:w="2952" w:type="dxa"/>
            <w:shd w:val="clear" w:color="auto" w:fill="auto"/>
          </w:tcPr>
          <w:p w14:paraId="000001A1" w14:textId="77777777" w:rsidR="00D343EC" w:rsidRDefault="00681E11">
            <w:r>
              <w:t>1,000,000</w:t>
            </w:r>
          </w:p>
        </w:tc>
        <w:tc>
          <w:tcPr>
            <w:tcW w:w="2952" w:type="dxa"/>
            <w:shd w:val="clear" w:color="auto" w:fill="auto"/>
          </w:tcPr>
          <w:p w14:paraId="000001A2" w14:textId="77777777" w:rsidR="00D343EC" w:rsidRDefault="00681E11">
            <w:pPr>
              <w:rPr>
                <w:color w:val="FF0000"/>
              </w:rPr>
            </w:pPr>
            <w:r>
              <w:rPr>
                <w:color w:val="FF0000"/>
              </w:rPr>
              <w:t>1,000,000</w:t>
            </w:r>
          </w:p>
        </w:tc>
        <w:tc>
          <w:tcPr>
            <w:tcW w:w="2952" w:type="dxa"/>
            <w:shd w:val="clear" w:color="auto" w:fill="auto"/>
          </w:tcPr>
          <w:p w14:paraId="000001A3" w14:textId="77777777" w:rsidR="00D343EC" w:rsidRDefault="00681E11">
            <w:pPr>
              <w:rPr>
                <w:color w:val="00B050"/>
              </w:rPr>
            </w:pPr>
            <w:r>
              <w:rPr>
                <w:color w:val="00B050"/>
              </w:rPr>
              <w:t>1 million</w:t>
            </w:r>
          </w:p>
        </w:tc>
      </w:tr>
    </w:tbl>
    <w:p w14:paraId="000001A4" w14:textId="77777777" w:rsidR="00D343EC" w:rsidRDefault="00681E11">
      <w:pPr>
        <w:pStyle w:val="Heading2"/>
      </w:pPr>
      <w:bookmarkStart w:id="47" w:name="_heading=h.28h4qwu" w:colFirst="0" w:colLast="0"/>
      <w:bookmarkEnd w:id="47"/>
      <w:r>
        <w:t>Units of measurement</w:t>
      </w:r>
    </w:p>
    <w:p w14:paraId="000001A5" w14:textId="77777777" w:rsidR="00D343EC" w:rsidRDefault="00681E11">
      <w:r>
        <w:t>Units of measurement should be separated from the preceding number by a non-breaking space, e.g. 533 MHz.</w:t>
      </w:r>
    </w:p>
    <w:p w14:paraId="000001A6" w14:textId="77777777" w:rsidR="00D343EC" w:rsidRDefault="00681E11">
      <w:r>
        <w:t>If the content includes units of measures that do not apply to your locale, for example imperial measurements, you might be instructed to either add the converted value of the system that applies to UK English first and leave the original one in brackets, or to convert the value into its metric equivalent, based on the project requirements. Use the following table for reference.</w:t>
      </w:r>
    </w:p>
    <w:tbl>
      <w:tblPr>
        <w:tblStyle w:val="af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343EC" w14:paraId="3D647992" w14:textId="77777777">
        <w:tc>
          <w:tcPr>
            <w:tcW w:w="4428" w:type="dxa"/>
            <w:shd w:val="clear" w:color="auto" w:fill="auto"/>
          </w:tcPr>
          <w:p w14:paraId="000001A7" w14:textId="77777777" w:rsidR="00D343EC" w:rsidRDefault="00681E11">
            <w:pPr>
              <w:rPr>
                <w:b/>
              </w:rPr>
            </w:pPr>
            <w:r>
              <w:rPr>
                <w:b/>
              </w:rPr>
              <w:t>Imperial</w:t>
            </w:r>
          </w:p>
        </w:tc>
        <w:tc>
          <w:tcPr>
            <w:tcW w:w="4428" w:type="dxa"/>
            <w:shd w:val="clear" w:color="auto" w:fill="auto"/>
          </w:tcPr>
          <w:p w14:paraId="000001A8" w14:textId="77777777" w:rsidR="00D343EC" w:rsidRDefault="00681E11">
            <w:pPr>
              <w:rPr>
                <w:b/>
              </w:rPr>
            </w:pPr>
            <w:r>
              <w:rPr>
                <w:b/>
              </w:rPr>
              <w:t>Metric</w:t>
            </w:r>
          </w:p>
        </w:tc>
      </w:tr>
      <w:tr w:rsidR="00D343EC" w14:paraId="5298AC5B" w14:textId="77777777">
        <w:tc>
          <w:tcPr>
            <w:tcW w:w="4428" w:type="dxa"/>
            <w:shd w:val="clear" w:color="auto" w:fill="auto"/>
          </w:tcPr>
          <w:p w14:paraId="000001A9" w14:textId="77777777" w:rsidR="00D343EC" w:rsidRDefault="00681E11">
            <w:r>
              <w:lastRenderedPageBreak/>
              <w:t>1 inch (”, in)</w:t>
            </w:r>
          </w:p>
        </w:tc>
        <w:tc>
          <w:tcPr>
            <w:tcW w:w="4428" w:type="dxa"/>
            <w:shd w:val="clear" w:color="auto" w:fill="auto"/>
          </w:tcPr>
          <w:p w14:paraId="000001AA" w14:textId="77777777" w:rsidR="00D343EC" w:rsidRDefault="00681E11">
            <w:r>
              <w:t>2.54 cm</w:t>
            </w:r>
          </w:p>
        </w:tc>
      </w:tr>
      <w:tr w:rsidR="00D343EC" w14:paraId="4619027D" w14:textId="77777777">
        <w:tc>
          <w:tcPr>
            <w:tcW w:w="4428" w:type="dxa"/>
            <w:shd w:val="clear" w:color="auto" w:fill="auto"/>
          </w:tcPr>
          <w:p w14:paraId="000001AB" w14:textId="77777777" w:rsidR="00D343EC" w:rsidRDefault="00681E11">
            <w:r>
              <w:t>1 foot (ft.)</w:t>
            </w:r>
          </w:p>
        </w:tc>
        <w:tc>
          <w:tcPr>
            <w:tcW w:w="4428" w:type="dxa"/>
            <w:shd w:val="clear" w:color="auto" w:fill="auto"/>
          </w:tcPr>
          <w:p w14:paraId="000001AC" w14:textId="77777777" w:rsidR="00D343EC" w:rsidRDefault="00681E11">
            <w:r>
              <w:t>30.48 cm</w:t>
            </w:r>
          </w:p>
        </w:tc>
      </w:tr>
      <w:tr w:rsidR="00D343EC" w14:paraId="488150AC" w14:textId="77777777">
        <w:tc>
          <w:tcPr>
            <w:tcW w:w="4428" w:type="dxa"/>
            <w:shd w:val="clear" w:color="auto" w:fill="auto"/>
          </w:tcPr>
          <w:p w14:paraId="000001AD" w14:textId="77777777" w:rsidR="00D343EC" w:rsidRDefault="00681E11">
            <w:r>
              <w:t>1 yard (yd.)</w:t>
            </w:r>
          </w:p>
        </w:tc>
        <w:tc>
          <w:tcPr>
            <w:tcW w:w="4428" w:type="dxa"/>
            <w:shd w:val="clear" w:color="auto" w:fill="auto"/>
          </w:tcPr>
          <w:p w14:paraId="000001AE" w14:textId="77777777" w:rsidR="00D343EC" w:rsidRDefault="00681E11">
            <w:r>
              <w:t>91.44 cm</w:t>
            </w:r>
          </w:p>
        </w:tc>
      </w:tr>
      <w:tr w:rsidR="00D343EC" w14:paraId="2400B977" w14:textId="77777777">
        <w:tc>
          <w:tcPr>
            <w:tcW w:w="4428" w:type="dxa"/>
            <w:shd w:val="clear" w:color="auto" w:fill="auto"/>
          </w:tcPr>
          <w:p w14:paraId="000001AF" w14:textId="77777777" w:rsidR="00D343EC" w:rsidRDefault="00681E11">
            <w:r>
              <w:t>1 mile (m, ml)</w:t>
            </w:r>
          </w:p>
        </w:tc>
        <w:tc>
          <w:tcPr>
            <w:tcW w:w="4428" w:type="dxa"/>
            <w:shd w:val="clear" w:color="auto" w:fill="auto"/>
          </w:tcPr>
          <w:p w14:paraId="000001B0" w14:textId="77777777" w:rsidR="00D343EC" w:rsidRDefault="00681E11">
            <w:r>
              <w:t>1.609 km</w:t>
            </w:r>
          </w:p>
        </w:tc>
      </w:tr>
      <w:tr w:rsidR="00D343EC" w14:paraId="4AD7E20C" w14:textId="77777777">
        <w:tc>
          <w:tcPr>
            <w:tcW w:w="4428" w:type="dxa"/>
            <w:shd w:val="clear" w:color="auto" w:fill="auto"/>
          </w:tcPr>
          <w:p w14:paraId="000001B1" w14:textId="77777777" w:rsidR="00D343EC" w:rsidRDefault="00681E11">
            <w:r>
              <w:t>1 pint (pt.)</w:t>
            </w:r>
          </w:p>
        </w:tc>
        <w:tc>
          <w:tcPr>
            <w:tcW w:w="4428" w:type="dxa"/>
            <w:shd w:val="clear" w:color="auto" w:fill="auto"/>
          </w:tcPr>
          <w:p w14:paraId="000001B2" w14:textId="77777777" w:rsidR="00D343EC" w:rsidRDefault="00681E11">
            <w:r>
              <w:t>0.57 l</w:t>
            </w:r>
          </w:p>
        </w:tc>
      </w:tr>
      <w:tr w:rsidR="00D343EC" w14:paraId="5707BBB4" w14:textId="77777777">
        <w:tc>
          <w:tcPr>
            <w:tcW w:w="4428" w:type="dxa"/>
            <w:shd w:val="clear" w:color="auto" w:fill="auto"/>
          </w:tcPr>
          <w:p w14:paraId="000001B3" w14:textId="77777777" w:rsidR="00D343EC" w:rsidRDefault="00681E11">
            <w:r>
              <w:t>1 quart (qtr.)</w:t>
            </w:r>
          </w:p>
        </w:tc>
        <w:tc>
          <w:tcPr>
            <w:tcW w:w="4428" w:type="dxa"/>
            <w:shd w:val="clear" w:color="auto" w:fill="auto"/>
          </w:tcPr>
          <w:p w14:paraId="000001B4" w14:textId="77777777" w:rsidR="00D343EC" w:rsidRDefault="00681E11">
            <w:r>
              <w:t>1.136 l</w:t>
            </w:r>
          </w:p>
        </w:tc>
      </w:tr>
      <w:tr w:rsidR="00D343EC" w14:paraId="5EB8BDF5" w14:textId="77777777">
        <w:tc>
          <w:tcPr>
            <w:tcW w:w="4428" w:type="dxa"/>
            <w:shd w:val="clear" w:color="auto" w:fill="auto"/>
          </w:tcPr>
          <w:p w14:paraId="000001B5" w14:textId="77777777" w:rsidR="00D343EC" w:rsidRDefault="00681E11">
            <w:r>
              <w:t>1 gallon (g, gal)</w:t>
            </w:r>
          </w:p>
        </w:tc>
        <w:tc>
          <w:tcPr>
            <w:tcW w:w="4428" w:type="dxa"/>
            <w:shd w:val="clear" w:color="auto" w:fill="auto"/>
          </w:tcPr>
          <w:p w14:paraId="000001B6" w14:textId="77777777" w:rsidR="00D343EC" w:rsidRDefault="00681E11">
            <w:r>
              <w:t>4.546 l</w:t>
            </w:r>
          </w:p>
        </w:tc>
      </w:tr>
      <w:tr w:rsidR="00D343EC" w14:paraId="705C4A79" w14:textId="77777777">
        <w:tc>
          <w:tcPr>
            <w:tcW w:w="4428" w:type="dxa"/>
            <w:shd w:val="clear" w:color="auto" w:fill="auto"/>
          </w:tcPr>
          <w:p w14:paraId="000001B7" w14:textId="77777777" w:rsidR="00D343EC" w:rsidRDefault="00681E11">
            <w:r>
              <w:t>1 ounce (oz.)</w:t>
            </w:r>
          </w:p>
        </w:tc>
        <w:tc>
          <w:tcPr>
            <w:tcW w:w="4428" w:type="dxa"/>
            <w:shd w:val="clear" w:color="auto" w:fill="auto"/>
          </w:tcPr>
          <w:p w14:paraId="000001B8" w14:textId="77777777" w:rsidR="00D343EC" w:rsidRDefault="00681E11">
            <w:r>
              <w:t>28.349 g</w:t>
            </w:r>
          </w:p>
        </w:tc>
      </w:tr>
      <w:tr w:rsidR="00D343EC" w14:paraId="1FA2086F" w14:textId="77777777">
        <w:tc>
          <w:tcPr>
            <w:tcW w:w="4428" w:type="dxa"/>
            <w:shd w:val="clear" w:color="auto" w:fill="auto"/>
          </w:tcPr>
          <w:p w14:paraId="000001B9" w14:textId="77777777" w:rsidR="00D343EC" w:rsidRDefault="00681E11">
            <w:r>
              <w:t>1 pound (lb.)</w:t>
            </w:r>
          </w:p>
        </w:tc>
        <w:tc>
          <w:tcPr>
            <w:tcW w:w="4428" w:type="dxa"/>
            <w:shd w:val="clear" w:color="auto" w:fill="auto"/>
          </w:tcPr>
          <w:p w14:paraId="000001BA" w14:textId="77777777" w:rsidR="00D343EC" w:rsidRDefault="00681E11">
            <w:r>
              <w:t>453.59 g</w:t>
            </w:r>
          </w:p>
        </w:tc>
      </w:tr>
      <w:tr w:rsidR="00D343EC" w14:paraId="262A4332" w14:textId="77777777">
        <w:tc>
          <w:tcPr>
            <w:tcW w:w="4428" w:type="dxa"/>
            <w:shd w:val="clear" w:color="auto" w:fill="auto"/>
          </w:tcPr>
          <w:p w14:paraId="000001BB" w14:textId="77777777" w:rsidR="00D343EC" w:rsidRDefault="00681E11">
            <w:r>
              <w:t>1 stone (st)</w:t>
            </w:r>
          </w:p>
        </w:tc>
        <w:tc>
          <w:tcPr>
            <w:tcW w:w="4428" w:type="dxa"/>
            <w:shd w:val="clear" w:color="auto" w:fill="auto"/>
          </w:tcPr>
          <w:p w14:paraId="000001BC" w14:textId="77777777" w:rsidR="00D343EC" w:rsidRDefault="00681E11">
            <w:r>
              <w:t>6.348 kg</w:t>
            </w:r>
          </w:p>
        </w:tc>
      </w:tr>
      <w:tr w:rsidR="00D343EC" w14:paraId="3E60A9D5" w14:textId="77777777">
        <w:tc>
          <w:tcPr>
            <w:tcW w:w="4428" w:type="dxa"/>
            <w:shd w:val="clear" w:color="auto" w:fill="auto"/>
          </w:tcPr>
          <w:p w14:paraId="000001BD" w14:textId="77777777" w:rsidR="00D343EC" w:rsidRDefault="00681E11">
            <w:r>
              <w:t>1 ton (t)</w:t>
            </w:r>
          </w:p>
        </w:tc>
        <w:tc>
          <w:tcPr>
            <w:tcW w:w="4428" w:type="dxa"/>
            <w:shd w:val="clear" w:color="auto" w:fill="auto"/>
          </w:tcPr>
          <w:p w14:paraId="000001BE" w14:textId="77777777" w:rsidR="00D343EC" w:rsidRDefault="00681E11">
            <w:r>
              <w:t>1,016 kg</w:t>
            </w:r>
          </w:p>
        </w:tc>
      </w:tr>
    </w:tbl>
    <w:p w14:paraId="000001BF" w14:textId="77777777" w:rsidR="00D343EC" w:rsidRDefault="00681E11">
      <w:r>
        <w:t>Note: Monitor sizes are always expressed in inches and are therefore one of the few exceptions.</w:t>
      </w:r>
    </w:p>
    <w:p w14:paraId="000001C0" w14:textId="77777777" w:rsidR="00D343EC" w:rsidRDefault="00D343EC"/>
    <w:p w14:paraId="000001C1" w14:textId="77777777" w:rsidR="00D343EC" w:rsidRDefault="00681E11">
      <w:pPr>
        <w:rPr>
          <w:b/>
        </w:rPr>
      </w:pPr>
      <w:r>
        <w:t xml:space="preserve">Here is a list of some current units of measure and their </w:t>
      </w:r>
      <w:r w:rsidRPr="003A09FF">
        <w:t>UK English</w:t>
      </w:r>
      <w:r>
        <w:t xml:space="preserve"> equivalents:</w:t>
      </w:r>
    </w:p>
    <w:tbl>
      <w:tblPr>
        <w:tblStyle w:val="af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D343EC" w14:paraId="1D6033F6" w14:textId="77777777">
        <w:tc>
          <w:tcPr>
            <w:tcW w:w="2952" w:type="dxa"/>
            <w:shd w:val="clear" w:color="auto" w:fill="auto"/>
          </w:tcPr>
          <w:p w14:paraId="000001C2" w14:textId="77777777" w:rsidR="00D343EC" w:rsidRDefault="00681E11">
            <w:pPr>
              <w:rPr>
                <w:b/>
              </w:rPr>
            </w:pPr>
            <w:r>
              <w:rPr>
                <w:b/>
              </w:rPr>
              <w:t xml:space="preserve">English </w:t>
            </w:r>
          </w:p>
        </w:tc>
        <w:tc>
          <w:tcPr>
            <w:tcW w:w="2952" w:type="dxa"/>
            <w:shd w:val="clear" w:color="auto" w:fill="auto"/>
          </w:tcPr>
          <w:p w14:paraId="000001C3" w14:textId="77777777" w:rsidR="00D343EC" w:rsidRDefault="00681E11">
            <w:pPr>
              <w:rPr>
                <w:b/>
              </w:rPr>
            </w:pPr>
            <w:r>
              <w:rPr>
                <w:b/>
              </w:rPr>
              <w:t>Translation</w:t>
            </w:r>
          </w:p>
        </w:tc>
        <w:tc>
          <w:tcPr>
            <w:tcW w:w="2952" w:type="dxa"/>
            <w:shd w:val="clear" w:color="auto" w:fill="auto"/>
          </w:tcPr>
          <w:p w14:paraId="000001C4" w14:textId="77777777" w:rsidR="00D343EC" w:rsidRDefault="00681E11">
            <w:pPr>
              <w:rPr>
                <w:b/>
              </w:rPr>
            </w:pPr>
            <w:r>
              <w:rPr>
                <w:b/>
              </w:rPr>
              <w:t>Abbreviation</w:t>
            </w:r>
          </w:p>
        </w:tc>
      </w:tr>
      <w:tr w:rsidR="00D343EC" w14:paraId="0EB62735" w14:textId="77777777">
        <w:tc>
          <w:tcPr>
            <w:tcW w:w="2952" w:type="dxa"/>
            <w:shd w:val="clear" w:color="auto" w:fill="auto"/>
          </w:tcPr>
          <w:p w14:paraId="000001C5" w14:textId="77777777" w:rsidR="00D343EC" w:rsidRDefault="00681E11">
            <w:r>
              <w:t>kilometer</w:t>
            </w:r>
          </w:p>
        </w:tc>
        <w:tc>
          <w:tcPr>
            <w:tcW w:w="2952" w:type="dxa"/>
            <w:shd w:val="clear" w:color="auto" w:fill="auto"/>
          </w:tcPr>
          <w:p w14:paraId="000001C6" w14:textId="77777777" w:rsidR="00D343EC" w:rsidRDefault="00681E11">
            <w:pPr>
              <w:rPr>
                <w:color w:val="FF0000"/>
              </w:rPr>
            </w:pPr>
            <w:r>
              <w:rPr>
                <w:color w:val="FF0000"/>
              </w:rPr>
              <w:t>kilometre</w:t>
            </w:r>
          </w:p>
        </w:tc>
        <w:tc>
          <w:tcPr>
            <w:tcW w:w="2952" w:type="dxa"/>
            <w:shd w:val="clear" w:color="auto" w:fill="auto"/>
          </w:tcPr>
          <w:p w14:paraId="000001C7" w14:textId="77777777" w:rsidR="00D343EC" w:rsidRDefault="00681E11">
            <w:pPr>
              <w:rPr>
                <w:color w:val="00B050"/>
              </w:rPr>
            </w:pPr>
            <w:r>
              <w:rPr>
                <w:color w:val="00B050"/>
              </w:rPr>
              <w:t>km</w:t>
            </w:r>
          </w:p>
        </w:tc>
      </w:tr>
      <w:tr w:rsidR="00D343EC" w14:paraId="7D0AD0A0" w14:textId="77777777">
        <w:tc>
          <w:tcPr>
            <w:tcW w:w="2952" w:type="dxa"/>
            <w:shd w:val="clear" w:color="auto" w:fill="auto"/>
          </w:tcPr>
          <w:p w14:paraId="000001C8" w14:textId="77777777" w:rsidR="00D343EC" w:rsidRDefault="00681E11">
            <w:r>
              <w:t>meter</w:t>
            </w:r>
          </w:p>
        </w:tc>
        <w:tc>
          <w:tcPr>
            <w:tcW w:w="2952" w:type="dxa"/>
            <w:shd w:val="clear" w:color="auto" w:fill="auto"/>
          </w:tcPr>
          <w:p w14:paraId="000001C9" w14:textId="77777777" w:rsidR="00D343EC" w:rsidRDefault="00681E11">
            <w:pPr>
              <w:rPr>
                <w:color w:val="FF0000"/>
              </w:rPr>
            </w:pPr>
            <w:r>
              <w:rPr>
                <w:color w:val="FF0000"/>
              </w:rPr>
              <w:t>metre</w:t>
            </w:r>
          </w:p>
        </w:tc>
        <w:tc>
          <w:tcPr>
            <w:tcW w:w="2952" w:type="dxa"/>
            <w:shd w:val="clear" w:color="auto" w:fill="auto"/>
          </w:tcPr>
          <w:p w14:paraId="000001CA" w14:textId="77777777" w:rsidR="00D343EC" w:rsidRDefault="00681E11">
            <w:pPr>
              <w:rPr>
                <w:color w:val="00B050"/>
              </w:rPr>
            </w:pPr>
            <w:r>
              <w:rPr>
                <w:color w:val="00B050"/>
              </w:rPr>
              <w:t>m</w:t>
            </w:r>
          </w:p>
        </w:tc>
      </w:tr>
      <w:tr w:rsidR="00D343EC" w14:paraId="22F2890E" w14:textId="77777777">
        <w:tc>
          <w:tcPr>
            <w:tcW w:w="2952" w:type="dxa"/>
            <w:shd w:val="clear" w:color="auto" w:fill="auto"/>
          </w:tcPr>
          <w:p w14:paraId="000001CB" w14:textId="77777777" w:rsidR="00D343EC" w:rsidRDefault="00681E11">
            <w:r>
              <w:t>decimeter</w:t>
            </w:r>
          </w:p>
        </w:tc>
        <w:tc>
          <w:tcPr>
            <w:tcW w:w="2952" w:type="dxa"/>
            <w:shd w:val="clear" w:color="auto" w:fill="auto"/>
          </w:tcPr>
          <w:p w14:paraId="000001CC" w14:textId="77777777" w:rsidR="00D343EC" w:rsidRDefault="00681E11">
            <w:pPr>
              <w:rPr>
                <w:color w:val="FF0000"/>
              </w:rPr>
            </w:pPr>
            <w:r>
              <w:rPr>
                <w:color w:val="FF0000"/>
              </w:rPr>
              <w:t>decimetre</w:t>
            </w:r>
          </w:p>
        </w:tc>
        <w:tc>
          <w:tcPr>
            <w:tcW w:w="2952" w:type="dxa"/>
            <w:shd w:val="clear" w:color="auto" w:fill="auto"/>
          </w:tcPr>
          <w:p w14:paraId="000001CD" w14:textId="77777777" w:rsidR="00D343EC" w:rsidRDefault="00681E11">
            <w:pPr>
              <w:rPr>
                <w:color w:val="00B050"/>
              </w:rPr>
            </w:pPr>
            <w:r>
              <w:rPr>
                <w:color w:val="00B050"/>
              </w:rPr>
              <w:t>dm</w:t>
            </w:r>
          </w:p>
        </w:tc>
      </w:tr>
      <w:tr w:rsidR="00D343EC" w14:paraId="4D80AC89" w14:textId="77777777">
        <w:tc>
          <w:tcPr>
            <w:tcW w:w="2952" w:type="dxa"/>
            <w:shd w:val="clear" w:color="auto" w:fill="auto"/>
          </w:tcPr>
          <w:p w14:paraId="000001CE" w14:textId="77777777" w:rsidR="00D343EC" w:rsidRDefault="00681E11">
            <w:r>
              <w:t>centimeter</w:t>
            </w:r>
          </w:p>
        </w:tc>
        <w:tc>
          <w:tcPr>
            <w:tcW w:w="2952" w:type="dxa"/>
            <w:shd w:val="clear" w:color="auto" w:fill="auto"/>
          </w:tcPr>
          <w:p w14:paraId="000001CF" w14:textId="77777777" w:rsidR="00D343EC" w:rsidRDefault="00681E11">
            <w:pPr>
              <w:rPr>
                <w:color w:val="FF0000"/>
              </w:rPr>
            </w:pPr>
            <w:r>
              <w:rPr>
                <w:color w:val="FF0000"/>
              </w:rPr>
              <w:t>centimetre</w:t>
            </w:r>
          </w:p>
        </w:tc>
        <w:tc>
          <w:tcPr>
            <w:tcW w:w="2952" w:type="dxa"/>
            <w:shd w:val="clear" w:color="auto" w:fill="auto"/>
          </w:tcPr>
          <w:p w14:paraId="000001D0" w14:textId="77777777" w:rsidR="00D343EC" w:rsidRDefault="00681E11">
            <w:pPr>
              <w:rPr>
                <w:color w:val="00B050"/>
              </w:rPr>
            </w:pPr>
            <w:r>
              <w:rPr>
                <w:color w:val="00B050"/>
              </w:rPr>
              <w:t>cm</w:t>
            </w:r>
          </w:p>
        </w:tc>
      </w:tr>
      <w:tr w:rsidR="00D343EC" w14:paraId="5C67E46D" w14:textId="77777777">
        <w:tc>
          <w:tcPr>
            <w:tcW w:w="2952" w:type="dxa"/>
            <w:shd w:val="clear" w:color="auto" w:fill="auto"/>
          </w:tcPr>
          <w:p w14:paraId="000001D1" w14:textId="77777777" w:rsidR="00D343EC" w:rsidRDefault="00681E11">
            <w:r>
              <w:t>millimeter</w:t>
            </w:r>
          </w:p>
        </w:tc>
        <w:tc>
          <w:tcPr>
            <w:tcW w:w="2952" w:type="dxa"/>
            <w:shd w:val="clear" w:color="auto" w:fill="auto"/>
          </w:tcPr>
          <w:p w14:paraId="000001D2" w14:textId="77777777" w:rsidR="00D343EC" w:rsidRDefault="00681E11">
            <w:pPr>
              <w:rPr>
                <w:color w:val="FF0000"/>
              </w:rPr>
            </w:pPr>
            <w:r>
              <w:rPr>
                <w:color w:val="FF0000"/>
              </w:rPr>
              <w:t>millimetre</w:t>
            </w:r>
          </w:p>
        </w:tc>
        <w:tc>
          <w:tcPr>
            <w:tcW w:w="2952" w:type="dxa"/>
            <w:shd w:val="clear" w:color="auto" w:fill="auto"/>
          </w:tcPr>
          <w:p w14:paraId="000001D3" w14:textId="77777777" w:rsidR="00D343EC" w:rsidRDefault="00681E11">
            <w:pPr>
              <w:rPr>
                <w:color w:val="00B050"/>
              </w:rPr>
            </w:pPr>
            <w:r>
              <w:rPr>
                <w:color w:val="00B050"/>
              </w:rPr>
              <w:t>ml</w:t>
            </w:r>
          </w:p>
        </w:tc>
      </w:tr>
      <w:tr w:rsidR="00D343EC" w14:paraId="18B30F94" w14:textId="77777777">
        <w:tc>
          <w:tcPr>
            <w:tcW w:w="2952" w:type="dxa"/>
            <w:shd w:val="clear" w:color="auto" w:fill="auto"/>
          </w:tcPr>
          <w:p w14:paraId="000001D4" w14:textId="77777777" w:rsidR="00D343EC" w:rsidRDefault="00681E11">
            <w:r>
              <w:t>liter</w:t>
            </w:r>
          </w:p>
        </w:tc>
        <w:tc>
          <w:tcPr>
            <w:tcW w:w="2952" w:type="dxa"/>
            <w:shd w:val="clear" w:color="auto" w:fill="auto"/>
          </w:tcPr>
          <w:p w14:paraId="000001D5" w14:textId="77777777" w:rsidR="00D343EC" w:rsidRDefault="00681E11">
            <w:pPr>
              <w:rPr>
                <w:color w:val="FF0000"/>
              </w:rPr>
            </w:pPr>
            <w:r>
              <w:rPr>
                <w:color w:val="FF0000"/>
              </w:rPr>
              <w:t>litre</w:t>
            </w:r>
          </w:p>
        </w:tc>
        <w:tc>
          <w:tcPr>
            <w:tcW w:w="2952" w:type="dxa"/>
            <w:shd w:val="clear" w:color="auto" w:fill="auto"/>
          </w:tcPr>
          <w:p w14:paraId="000001D6" w14:textId="77777777" w:rsidR="00D343EC" w:rsidRDefault="00681E11">
            <w:pPr>
              <w:rPr>
                <w:color w:val="00B050"/>
              </w:rPr>
            </w:pPr>
            <w:r>
              <w:rPr>
                <w:color w:val="00B050"/>
              </w:rPr>
              <w:t>l</w:t>
            </w:r>
          </w:p>
        </w:tc>
      </w:tr>
      <w:tr w:rsidR="00D343EC" w14:paraId="28695C69" w14:textId="77777777">
        <w:tc>
          <w:tcPr>
            <w:tcW w:w="2952" w:type="dxa"/>
            <w:shd w:val="clear" w:color="auto" w:fill="auto"/>
          </w:tcPr>
          <w:p w14:paraId="000001D7" w14:textId="77777777" w:rsidR="00D343EC" w:rsidRDefault="00681E11">
            <w:r>
              <w:t>deciliter</w:t>
            </w:r>
          </w:p>
        </w:tc>
        <w:tc>
          <w:tcPr>
            <w:tcW w:w="2952" w:type="dxa"/>
            <w:shd w:val="clear" w:color="auto" w:fill="auto"/>
          </w:tcPr>
          <w:p w14:paraId="000001D8" w14:textId="77777777" w:rsidR="00D343EC" w:rsidRDefault="00681E11">
            <w:pPr>
              <w:rPr>
                <w:color w:val="FF0000"/>
              </w:rPr>
            </w:pPr>
            <w:r>
              <w:rPr>
                <w:color w:val="FF0000"/>
              </w:rPr>
              <w:t>decilitre</w:t>
            </w:r>
          </w:p>
        </w:tc>
        <w:tc>
          <w:tcPr>
            <w:tcW w:w="2952" w:type="dxa"/>
            <w:shd w:val="clear" w:color="auto" w:fill="auto"/>
          </w:tcPr>
          <w:p w14:paraId="000001D9" w14:textId="77777777" w:rsidR="00D343EC" w:rsidRDefault="00681E11">
            <w:pPr>
              <w:rPr>
                <w:color w:val="00B050"/>
              </w:rPr>
            </w:pPr>
            <w:r>
              <w:rPr>
                <w:color w:val="00B050"/>
              </w:rPr>
              <w:t>dl</w:t>
            </w:r>
          </w:p>
        </w:tc>
      </w:tr>
      <w:tr w:rsidR="00D343EC" w14:paraId="6D0AF219" w14:textId="77777777">
        <w:tc>
          <w:tcPr>
            <w:tcW w:w="2952" w:type="dxa"/>
            <w:shd w:val="clear" w:color="auto" w:fill="auto"/>
          </w:tcPr>
          <w:p w14:paraId="000001DA" w14:textId="77777777" w:rsidR="00D343EC" w:rsidRDefault="00681E11">
            <w:r>
              <w:t>centiliter</w:t>
            </w:r>
          </w:p>
        </w:tc>
        <w:tc>
          <w:tcPr>
            <w:tcW w:w="2952" w:type="dxa"/>
            <w:shd w:val="clear" w:color="auto" w:fill="auto"/>
          </w:tcPr>
          <w:p w14:paraId="000001DB" w14:textId="77777777" w:rsidR="00D343EC" w:rsidRDefault="00681E11">
            <w:pPr>
              <w:rPr>
                <w:color w:val="FF0000"/>
              </w:rPr>
            </w:pPr>
            <w:r>
              <w:rPr>
                <w:color w:val="FF0000"/>
              </w:rPr>
              <w:t>centilitre</w:t>
            </w:r>
          </w:p>
        </w:tc>
        <w:tc>
          <w:tcPr>
            <w:tcW w:w="2952" w:type="dxa"/>
            <w:shd w:val="clear" w:color="auto" w:fill="auto"/>
          </w:tcPr>
          <w:p w14:paraId="000001DC" w14:textId="77777777" w:rsidR="00D343EC" w:rsidRDefault="00681E11">
            <w:pPr>
              <w:rPr>
                <w:color w:val="00B050"/>
              </w:rPr>
            </w:pPr>
            <w:r>
              <w:rPr>
                <w:color w:val="00B050"/>
              </w:rPr>
              <w:t>cl</w:t>
            </w:r>
          </w:p>
        </w:tc>
      </w:tr>
      <w:tr w:rsidR="00D343EC" w14:paraId="57F68DA2" w14:textId="77777777">
        <w:tc>
          <w:tcPr>
            <w:tcW w:w="2952" w:type="dxa"/>
            <w:shd w:val="clear" w:color="auto" w:fill="auto"/>
          </w:tcPr>
          <w:p w14:paraId="000001DD" w14:textId="77777777" w:rsidR="00D343EC" w:rsidRDefault="00681E11">
            <w:r>
              <w:t>milliliter</w:t>
            </w:r>
          </w:p>
        </w:tc>
        <w:tc>
          <w:tcPr>
            <w:tcW w:w="2952" w:type="dxa"/>
            <w:shd w:val="clear" w:color="auto" w:fill="auto"/>
          </w:tcPr>
          <w:p w14:paraId="000001DE" w14:textId="77777777" w:rsidR="00D343EC" w:rsidRDefault="00681E11">
            <w:pPr>
              <w:rPr>
                <w:color w:val="FF0000"/>
              </w:rPr>
            </w:pPr>
            <w:r>
              <w:rPr>
                <w:color w:val="FF0000"/>
              </w:rPr>
              <w:t>millilitre</w:t>
            </w:r>
          </w:p>
        </w:tc>
        <w:tc>
          <w:tcPr>
            <w:tcW w:w="2952" w:type="dxa"/>
            <w:shd w:val="clear" w:color="auto" w:fill="auto"/>
          </w:tcPr>
          <w:p w14:paraId="000001DF" w14:textId="77777777" w:rsidR="00D343EC" w:rsidRDefault="00681E11">
            <w:pPr>
              <w:rPr>
                <w:color w:val="00B050"/>
              </w:rPr>
            </w:pPr>
            <w:r>
              <w:rPr>
                <w:color w:val="00B050"/>
              </w:rPr>
              <w:t>ml</w:t>
            </w:r>
          </w:p>
        </w:tc>
      </w:tr>
      <w:tr w:rsidR="00D343EC" w14:paraId="28A47710" w14:textId="77777777">
        <w:tc>
          <w:tcPr>
            <w:tcW w:w="2952" w:type="dxa"/>
            <w:shd w:val="clear" w:color="auto" w:fill="auto"/>
          </w:tcPr>
          <w:p w14:paraId="000001E0" w14:textId="77777777" w:rsidR="00D343EC" w:rsidRDefault="00681E11">
            <w:r>
              <w:t>ton</w:t>
            </w:r>
          </w:p>
        </w:tc>
        <w:tc>
          <w:tcPr>
            <w:tcW w:w="2952" w:type="dxa"/>
            <w:shd w:val="clear" w:color="auto" w:fill="auto"/>
          </w:tcPr>
          <w:p w14:paraId="000001E1" w14:textId="77777777" w:rsidR="00D343EC" w:rsidRDefault="00681E11">
            <w:pPr>
              <w:rPr>
                <w:color w:val="FF0000"/>
              </w:rPr>
            </w:pPr>
            <w:r>
              <w:rPr>
                <w:color w:val="FF0000"/>
              </w:rPr>
              <w:t>ton*</w:t>
            </w:r>
          </w:p>
        </w:tc>
        <w:tc>
          <w:tcPr>
            <w:tcW w:w="2952" w:type="dxa"/>
            <w:shd w:val="clear" w:color="auto" w:fill="auto"/>
          </w:tcPr>
          <w:p w14:paraId="000001E2" w14:textId="77777777" w:rsidR="00D343EC" w:rsidRDefault="00681E11">
            <w:pPr>
              <w:rPr>
                <w:color w:val="00B050"/>
              </w:rPr>
            </w:pPr>
            <w:r>
              <w:rPr>
                <w:color w:val="00B050"/>
              </w:rPr>
              <w:t>ton</w:t>
            </w:r>
          </w:p>
        </w:tc>
      </w:tr>
      <w:tr w:rsidR="00D343EC" w14:paraId="48787A47" w14:textId="77777777">
        <w:tc>
          <w:tcPr>
            <w:tcW w:w="2952" w:type="dxa"/>
            <w:shd w:val="clear" w:color="auto" w:fill="auto"/>
          </w:tcPr>
          <w:p w14:paraId="000001E3" w14:textId="77777777" w:rsidR="00D343EC" w:rsidRDefault="00681E11">
            <w:r>
              <w:t>kilogram</w:t>
            </w:r>
          </w:p>
        </w:tc>
        <w:tc>
          <w:tcPr>
            <w:tcW w:w="2952" w:type="dxa"/>
            <w:shd w:val="clear" w:color="auto" w:fill="auto"/>
          </w:tcPr>
          <w:p w14:paraId="000001E4" w14:textId="77777777" w:rsidR="00D343EC" w:rsidRDefault="00681E11">
            <w:pPr>
              <w:rPr>
                <w:color w:val="FF0000"/>
              </w:rPr>
            </w:pPr>
            <w:r>
              <w:rPr>
                <w:color w:val="FF0000"/>
              </w:rPr>
              <w:t>kilogram</w:t>
            </w:r>
          </w:p>
        </w:tc>
        <w:tc>
          <w:tcPr>
            <w:tcW w:w="2952" w:type="dxa"/>
            <w:shd w:val="clear" w:color="auto" w:fill="auto"/>
          </w:tcPr>
          <w:p w14:paraId="000001E5" w14:textId="77777777" w:rsidR="00D343EC" w:rsidRDefault="00681E11">
            <w:pPr>
              <w:rPr>
                <w:color w:val="00B050"/>
              </w:rPr>
            </w:pPr>
            <w:r>
              <w:rPr>
                <w:color w:val="00B050"/>
              </w:rPr>
              <w:t>kg</w:t>
            </w:r>
          </w:p>
        </w:tc>
      </w:tr>
      <w:tr w:rsidR="00D343EC" w14:paraId="50F7CAFC" w14:textId="77777777">
        <w:tc>
          <w:tcPr>
            <w:tcW w:w="2952" w:type="dxa"/>
            <w:shd w:val="clear" w:color="auto" w:fill="auto"/>
          </w:tcPr>
          <w:p w14:paraId="000001E6" w14:textId="77777777" w:rsidR="00D343EC" w:rsidRDefault="00681E11">
            <w:r>
              <w:t>pound</w:t>
            </w:r>
          </w:p>
        </w:tc>
        <w:tc>
          <w:tcPr>
            <w:tcW w:w="2952" w:type="dxa"/>
            <w:shd w:val="clear" w:color="auto" w:fill="auto"/>
          </w:tcPr>
          <w:p w14:paraId="000001E7" w14:textId="77777777" w:rsidR="00D343EC" w:rsidRDefault="00681E11">
            <w:pPr>
              <w:rPr>
                <w:color w:val="FF0000"/>
              </w:rPr>
            </w:pPr>
            <w:r>
              <w:rPr>
                <w:color w:val="FF0000"/>
              </w:rPr>
              <w:t>pound</w:t>
            </w:r>
          </w:p>
        </w:tc>
        <w:tc>
          <w:tcPr>
            <w:tcW w:w="2952" w:type="dxa"/>
            <w:shd w:val="clear" w:color="auto" w:fill="auto"/>
          </w:tcPr>
          <w:p w14:paraId="000001E8" w14:textId="77777777" w:rsidR="00D343EC" w:rsidRDefault="00681E11">
            <w:pPr>
              <w:rPr>
                <w:color w:val="00B050"/>
              </w:rPr>
            </w:pPr>
            <w:r>
              <w:rPr>
                <w:color w:val="00B050"/>
              </w:rPr>
              <w:t>lb</w:t>
            </w:r>
          </w:p>
        </w:tc>
      </w:tr>
      <w:tr w:rsidR="00D343EC" w14:paraId="4D33138B" w14:textId="77777777">
        <w:tc>
          <w:tcPr>
            <w:tcW w:w="2952" w:type="dxa"/>
            <w:shd w:val="clear" w:color="auto" w:fill="auto"/>
          </w:tcPr>
          <w:p w14:paraId="000001E9" w14:textId="77777777" w:rsidR="00D343EC" w:rsidRDefault="00681E11">
            <w:r>
              <w:t>gram</w:t>
            </w:r>
          </w:p>
        </w:tc>
        <w:tc>
          <w:tcPr>
            <w:tcW w:w="2952" w:type="dxa"/>
            <w:shd w:val="clear" w:color="auto" w:fill="auto"/>
          </w:tcPr>
          <w:p w14:paraId="000001EA" w14:textId="77777777" w:rsidR="00D343EC" w:rsidRDefault="00681E11">
            <w:pPr>
              <w:rPr>
                <w:color w:val="FF0000"/>
              </w:rPr>
            </w:pPr>
            <w:r>
              <w:rPr>
                <w:color w:val="FF0000"/>
              </w:rPr>
              <w:t>gram</w:t>
            </w:r>
          </w:p>
        </w:tc>
        <w:tc>
          <w:tcPr>
            <w:tcW w:w="2952" w:type="dxa"/>
            <w:shd w:val="clear" w:color="auto" w:fill="auto"/>
          </w:tcPr>
          <w:p w14:paraId="000001EB" w14:textId="77777777" w:rsidR="00D343EC" w:rsidRDefault="00681E11">
            <w:pPr>
              <w:rPr>
                <w:color w:val="00B050"/>
              </w:rPr>
            </w:pPr>
            <w:r>
              <w:rPr>
                <w:color w:val="00B050"/>
              </w:rPr>
              <w:t>g</w:t>
            </w:r>
          </w:p>
        </w:tc>
      </w:tr>
      <w:tr w:rsidR="00D343EC" w14:paraId="3B8187D9" w14:textId="77777777">
        <w:tc>
          <w:tcPr>
            <w:tcW w:w="2952" w:type="dxa"/>
            <w:shd w:val="clear" w:color="auto" w:fill="auto"/>
          </w:tcPr>
          <w:p w14:paraId="000001EC" w14:textId="77777777" w:rsidR="00D343EC" w:rsidRDefault="00681E11">
            <w:r>
              <w:t>decigram</w:t>
            </w:r>
          </w:p>
        </w:tc>
        <w:tc>
          <w:tcPr>
            <w:tcW w:w="2952" w:type="dxa"/>
            <w:shd w:val="clear" w:color="auto" w:fill="auto"/>
          </w:tcPr>
          <w:p w14:paraId="000001ED" w14:textId="77777777" w:rsidR="00D343EC" w:rsidRDefault="00681E11">
            <w:pPr>
              <w:rPr>
                <w:color w:val="FF0000"/>
              </w:rPr>
            </w:pPr>
            <w:r>
              <w:rPr>
                <w:color w:val="FF0000"/>
              </w:rPr>
              <w:t>decigram</w:t>
            </w:r>
          </w:p>
        </w:tc>
        <w:tc>
          <w:tcPr>
            <w:tcW w:w="2952" w:type="dxa"/>
            <w:shd w:val="clear" w:color="auto" w:fill="auto"/>
          </w:tcPr>
          <w:p w14:paraId="000001EE" w14:textId="77777777" w:rsidR="00D343EC" w:rsidRDefault="00681E11">
            <w:pPr>
              <w:rPr>
                <w:color w:val="00B050"/>
              </w:rPr>
            </w:pPr>
            <w:r>
              <w:rPr>
                <w:color w:val="00B050"/>
              </w:rPr>
              <w:t>dg</w:t>
            </w:r>
          </w:p>
        </w:tc>
      </w:tr>
      <w:tr w:rsidR="00D343EC" w14:paraId="73456D31" w14:textId="77777777">
        <w:tc>
          <w:tcPr>
            <w:tcW w:w="2952" w:type="dxa"/>
            <w:shd w:val="clear" w:color="auto" w:fill="auto"/>
          </w:tcPr>
          <w:p w14:paraId="000001EF" w14:textId="77777777" w:rsidR="00D343EC" w:rsidRDefault="00681E11">
            <w:r>
              <w:lastRenderedPageBreak/>
              <w:t>centigram</w:t>
            </w:r>
          </w:p>
        </w:tc>
        <w:tc>
          <w:tcPr>
            <w:tcW w:w="2952" w:type="dxa"/>
            <w:shd w:val="clear" w:color="auto" w:fill="auto"/>
          </w:tcPr>
          <w:p w14:paraId="000001F0" w14:textId="77777777" w:rsidR="00D343EC" w:rsidRDefault="00681E11">
            <w:pPr>
              <w:rPr>
                <w:color w:val="FF0000"/>
              </w:rPr>
            </w:pPr>
            <w:r>
              <w:rPr>
                <w:color w:val="FF0000"/>
              </w:rPr>
              <w:t>centigram</w:t>
            </w:r>
          </w:p>
        </w:tc>
        <w:tc>
          <w:tcPr>
            <w:tcW w:w="2952" w:type="dxa"/>
            <w:shd w:val="clear" w:color="auto" w:fill="auto"/>
          </w:tcPr>
          <w:p w14:paraId="000001F1" w14:textId="77777777" w:rsidR="00D343EC" w:rsidRDefault="00681E11">
            <w:pPr>
              <w:rPr>
                <w:color w:val="00B050"/>
              </w:rPr>
            </w:pPr>
            <w:r>
              <w:rPr>
                <w:color w:val="00B050"/>
              </w:rPr>
              <w:t>cg</w:t>
            </w:r>
          </w:p>
        </w:tc>
      </w:tr>
      <w:tr w:rsidR="00D343EC" w14:paraId="497AD714" w14:textId="77777777">
        <w:tc>
          <w:tcPr>
            <w:tcW w:w="2952" w:type="dxa"/>
            <w:shd w:val="clear" w:color="auto" w:fill="auto"/>
          </w:tcPr>
          <w:p w14:paraId="000001F2" w14:textId="77777777" w:rsidR="00D343EC" w:rsidRDefault="00681E11">
            <w:r>
              <w:t>milligram</w:t>
            </w:r>
          </w:p>
        </w:tc>
        <w:tc>
          <w:tcPr>
            <w:tcW w:w="2952" w:type="dxa"/>
            <w:shd w:val="clear" w:color="auto" w:fill="auto"/>
          </w:tcPr>
          <w:p w14:paraId="000001F3" w14:textId="77777777" w:rsidR="00D343EC" w:rsidRDefault="00681E11">
            <w:pPr>
              <w:rPr>
                <w:color w:val="FF0000"/>
              </w:rPr>
            </w:pPr>
            <w:r>
              <w:rPr>
                <w:color w:val="FF0000"/>
              </w:rPr>
              <w:t>milligram</w:t>
            </w:r>
          </w:p>
        </w:tc>
        <w:tc>
          <w:tcPr>
            <w:tcW w:w="2952" w:type="dxa"/>
            <w:shd w:val="clear" w:color="auto" w:fill="auto"/>
          </w:tcPr>
          <w:p w14:paraId="000001F4" w14:textId="77777777" w:rsidR="00D343EC" w:rsidRDefault="00681E11">
            <w:pPr>
              <w:rPr>
                <w:color w:val="00B050"/>
              </w:rPr>
            </w:pPr>
            <w:r>
              <w:rPr>
                <w:color w:val="00B050"/>
              </w:rPr>
              <w:t>mg</w:t>
            </w:r>
          </w:p>
        </w:tc>
      </w:tr>
      <w:tr w:rsidR="00D343EC" w14:paraId="0899F1DC" w14:textId="77777777">
        <w:tc>
          <w:tcPr>
            <w:tcW w:w="2952" w:type="dxa"/>
            <w:shd w:val="clear" w:color="auto" w:fill="auto"/>
          </w:tcPr>
          <w:p w14:paraId="000001F5" w14:textId="77777777" w:rsidR="00D343EC" w:rsidRDefault="00681E11">
            <w:r>
              <w:t>kilobyte</w:t>
            </w:r>
          </w:p>
        </w:tc>
        <w:tc>
          <w:tcPr>
            <w:tcW w:w="2952" w:type="dxa"/>
            <w:shd w:val="clear" w:color="auto" w:fill="auto"/>
          </w:tcPr>
          <w:p w14:paraId="000001F6" w14:textId="77777777" w:rsidR="00D343EC" w:rsidRDefault="00681E11">
            <w:pPr>
              <w:rPr>
                <w:color w:val="FF0000"/>
              </w:rPr>
            </w:pPr>
            <w:r>
              <w:rPr>
                <w:color w:val="FF0000"/>
              </w:rPr>
              <w:t>kilobyte</w:t>
            </w:r>
          </w:p>
        </w:tc>
        <w:tc>
          <w:tcPr>
            <w:tcW w:w="2952" w:type="dxa"/>
            <w:shd w:val="clear" w:color="auto" w:fill="auto"/>
          </w:tcPr>
          <w:p w14:paraId="000001F7" w14:textId="77777777" w:rsidR="00D343EC" w:rsidRDefault="00681E11">
            <w:pPr>
              <w:rPr>
                <w:color w:val="00B050"/>
              </w:rPr>
            </w:pPr>
            <w:r>
              <w:rPr>
                <w:color w:val="00B050"/>
              </w:rPr>
              <w:t>KB</w:t>
            </w:r>
          </w:p>
        </w:tc>
      </w:tr>
      <w:tr w:rsidR="00D343EC" w14:paraId="14E0455D" w14:textId="77777777">
        <w:tc>
          <w:tcPr>
            <w:tcW w:w="2952" w:type="dxa"/>
            <w:shd w:val="clear" w:color="auto" w:fill="auto"/>
          </w:tcPr>
          <w:p w14:paraId="000001F8" w14:textId="77777777" w:rsidR="00D343EC" w:rsidRDefault="00681E11">
            <w:r>
              <w:t>megabyte</w:t>
            </w:r>
          </w:p>
        </w:tc>
        <w:tc>
          <w:tcPr>
            <w:tcW w:w="2952" w:type="dxa"/>
            <w:shd w:val="clear" w:color="auto" w:fill="auto"/>
          </w:tcPr>
          <w:p w14:paraId="000001F9" w14:textId="77777777" w:rsidR="00D343EC" w:rsidRDefault="00681E11">
            <w:pPr>
              <w:rPr>
                <w:color w:val="FF0000"/>
              </w:rPr>
            </w:pPr>
            <w:r>
              <w:rPr>
                <w:color w:val="FF0000"/>
              </w:rPr>
              <w:t>megabyte</w:t>
            </w:r>
          </w:p>
        </w:tc>
        <w:tc>
          <w:tcPr>
            <w:tcW w:w="2952" w:type="dxa"/>
            <w:shd w:val="clear" w:color="auto" w:fill="auto"/>
          </w:tcPr>
          <w:p w14:paraId="000001FA" w14:textId="77777777" w:rsidR="00D343EC" w:rsidRDefault="00681E11">
            <w:pPr>
              <w:rPr>
                <w:color w:val="00B050"/>
              </w:rPr>
            </w:pPr>
            <w:r>
              <w:rPr>
                <w:color w:val="00B050"/>
              </w:rPr>
              <w:t>MB</w:t>
            </w:r>
          </w:p>
        </w:tc>
      </w:tr>
      <w:tr w:rsidR="00D343EC" w14:paraId="7AD1BC5A" w14:textId="77777777">
        <w:tc>
          <w:tcPr>
            <w:tcW w:w="2952" w:type="dxa"/>
            <w:shd w:val="clear" w:color="auto" w:fill="auto"/>
          </w:tcPr>
          <w:p w14:paraId="000001FB" w14:textId="77777777" w:rsidR="00D343EC" w:rsidRDefault="00681E11">
            <w:r>
              <w:t>gigabyte</w:t>
            </w:r>
          </w:p>
        </w:tc>
        <w:tc>
          <w:tcPr>
            <w:tcW w:w="2952" w:type="dxa"/>
            <w:shd w:val="clear" w:color="auto" w:fill="auto"/>
          </w:tcPr>
          <w:p w14:paraId="000001FC" w14:textId="77777777" w:rsidR="00D343EC" w:rsidRDefault="00681E11">
            <w:pPr>
              <w:rPr>
                <w:color w:val="FF0000"/>
              </w:rPr>
            </w:pPr>
            <w:r>
              <w:rPr>
                <w:color w:val="FF0000"/>
              </w:rPr>
              <w:t>gigabyte</w:t>
            </w:r>
          </w:p>
        </w:tc>
        <w:tc>
          <w:tcPr>
            <w:tcW w:w="2952" w:type="dxa"/>
            <w:shd w:val="clear" w:color="auto" w:fill="auto"/>
          </w:tcPr>
          <w:p w14:paraId="000001FD" w14:textId="77777777" w:rsidR="00D343EC" w:rsidRDefault="00681E11">
            <w:pPr>
              <w:rPr>
                <w:color w:val="00B050"/>
              </w:rPr>
            </w:pPr>
            <w:r>
              <w:rPr>
                <w:color w:val="00B050"/>
              </w:rPr>
              <w:t>GB</w:t>
            </w:r>
          </w:p>
        </w:tc>
      </w:tr>
      <w:tr w:rsidR="00D343EC" w14:paraId="5B33B20B" w14:textId="77777777">
        <w:tc>
          <w:tcPr>
            <w:tcW w:w="2952" w:type="dxa"/>
            <w:shd w:val="clear" w:color="auto" w:fill="auto"/>
          </w:tcPr>
          <w:p w14:paraId="000001FE" w14:textId="77777777" w:rsidR="00D343EC" w:rsidRDefault="00681E11">
            <w:r>
              <w:t>gigabit</w:t>
            </w:r>
          </w:p>
        </w:tc>
        <w:tc>
          <w:tcPr>
            <w:tcW w:w="2952" w:type="dxa"/>
            <w:shd w:val="clear" w:color="auto" w:fill="auto"/>
          </w:tcPr>
          <w:p w14:paraId="000001FF" w14:textId="77777777" w:rsidR="00D343EC" w:rsidRDefault="00681E11">
            <w:pPr>
              <w:rPr>
                <w:color w:val="FF0000"/>
              </w:rPr>
            </w:pPr>
            <w:r>
              <w:rPr>
                <w:color w:val="FF0000"/>
              </w:rPr>
              <w:t>gigabit</w:t>
            </w:r>
          </w:p>
        </w:tc>
        <w:tc>
          <w:tcPr>
            <w:tcW w:w="2952" w:type="dxa"/>
            <w:shd w:val="clear" w:color="auto" w:fill="auto"/>
          </w:tcPr>
          <w:p w14:paraId="00000200" w14:textId="77777777" w:rsidR="00D343EC" w:rsidRDefault="00681E11">
            <w:pPr>
              <w:rPr>
                <w:color w:val="00B050"/>
              </w:rPr>
            </w:pPr>
            <w:r>
              <w:rPr>
                <w:color w:val="00B050"/>
              </w:rPr>
              <w:t>Gb</w:t>
            </w:r>
          </w:p>
        </w:tc>
      </w:tr>
      <w:tr w:rsidR="00D343EC" w14:paraId="694238D2" w14:textId="77777777">
        <w:tc>
          <w:tcPr>
            <w:tcW w:w="2952" w:type="dxa"/>
            <w:shd w:val="clear" w:color="auto" w:fill="auto"/>
          </w:tcPr>
          <w:p w14:paraId="00000201" w14:textId="77777777" w:rsidR="00D343EC" w:rsidRDefault="00681E11">
            <w:r>
              <w:t>inch</w:t>
            </w:r>
          </w:p>
        </w:tc>
        <w:tc>
          <w:tcPr>
            <w:tcW w:w="2952" w:type="dxa"/>
            <w:shd w:val="clear" w:color="auto" w:fill="auto"/>
          </w:tcPr>
          <w:p w14:paraId="00000202" w14:textId="77777777" w:rsidR="00D343EC" w:rsidRDefault="00681E11">
            <w:pPr>
              <w:rPr>
                <w:color w:val="FF0000"/>
              </w:rPr>
            </w:pPr>
            <w:r>
              <w:rPr>
                <w:color w:val="FF0000"/>
              </w:rPr>
              <w:t>inch</w:t>
            </w:r>
          </w:p>
        </w:tc>
        <w:tc>
          <w:tcPr>
            <w:tcW w:w="2952" w:type="dxa"/>
            <w:shd w:val="clear" w:color="auto" w:fill="auto"/>
          </w:tcPr>
          <w:p w14:paraId="00000203" w14:textId="77777777" w:rsidR="00D343EC" w:rsidRDefault="00681E11">
            <w:pPr>
              <w:rPr>
                <w:color w:val="00B050"/>
              </w:rPr>
            </w:pPr>
            <w:r>
              <w:rPr>
                <w:color w:val="00B050"/>
              </w:rPr>
              <w:t>in.</w:t>
            </w:r>
          </w:p>
        </w:tc>
      </w:tr>
      <w:tr w:rsidR="00D343EC" w14:paraId="2C8AAE8D" w14:textId="77777777">
        <w:tc>
          <w:tcPr>
            <w:tcW w:w="2952" w:type="dxa"/>
            <w:shd w:val="clear" w:color="auto" w:fill="auto"/>
          </w:tcPr>
          <w:p w14:paraId="00000204" w14:textId="77777777" w:rsidR="00D343EC" w:rsidRDefault="00681E11">
            <w:r>
              <w:t>feet</w:t>
            </w:r>
          </w:p>
        </w:tc>
        <w:tc>
          <w:tcPr>
            <w:tcW w:w="2952" w:type="dxa"/>
            <w:shd w:val="clear" w:color="auto" w:fill="auto"/>
          </w:tcPr>
          <w:p w14:paraId="00000205" w14:textId="77777777" w:rsidR="00D343EC" w:rsidRDefault="00681E11">
            <w:pPr>
              <w:rPr>
                <w:color w:val="FF0000"/>
              </w:rPr>
            </w:pPr>
            <w:r>
              <w:rPr>
                <w:color w:val="FF0000"/>
              </w:rPr>
              <w:t>feet</w:t>
            </w:r>
          </w:p>
        </w:tc>
        <w:tc>
          <w:tcPr>
            <w:tcW w:w="2952" w:type="dxa"/>
            <w:shd w:val="clear" w:color="auto" w:fill="auto"/>
          </w:tcPr>
          <w:p w14:paraId="00000206" w14:textId="77777777" w:rsidR="00D343EC" w:rsidRDefault="00681E11">
            <w:pPr>
              <w:rPr>
                <w:color w:val="00B050"/>
              </w:rPr>
            </w:pPr>
            <w:r>
              <w:rPr>
                <w:color w:val="00B050"/>
              </w:rPr>
              <w:t>ft</w:t>
            </w:r>
          </w:p>
        </w:tc>
      </w:tr>
      <w:tr w:rsidR="00D343EC" w14:paraId="5F571E07" w14:textId="77777777">
        <w:tc>
          <w:tcPr>
            <w:tcW w:w="2952" w:type="dxa"/>
            <w:shd w:val="clear" w:color="auto" w:fill="auto"/>
          </w:tcPr>
          <w:p w14:paraId="00000207" w14:textId="77777777" w:rsidR="00D343EC" w:rsidRDefault="00681E11">
            <w:r>
              <w:t>mile</w:t>
            </w:r>
          </w:p>
        </w:tc>
        <w:tc>
          <w:tcPr>
            <w:tcW w:w="2952" w:type="dxa"/>
            <w:shd w:val="clear" w:color="auto" w:fill="auto"/>
          </w:tcPr>
          <w:p w14:paraId="00000208" w14:textId="77777777" w:rsidR="00D343EC" w:rsidRDefault="00681E11">
            <w:pPr>
              <w:rPr>
                <w:color w:val="FF0000"/>
              </w:rPr>
            </w:pPr>
            <w:r>
              <w:rPr>
                <w:color w:val="FF0000"/>
              </w:rPr>
              <w:t>mile</w:t>
            </w:r>
          </w:p>
        </w:tc>
        <w:tc>
          <w:tcPr>
            <w:tcW w:w="2952" w:type="dxa"/>
            <w:shd w:val="clear" w:color="auto" w:fill="auto"/>
          </w:tcPr>
          <w:p w14:paraId="00000209" w14:textId="77777777" w:rsidR="00D343EC" w:rsidRDefault="00681E11">
            <w:pPr>
              <w:rPr>
                <w:color w:val="00B050"/>
              </w:rPr>
            </w:pPr>
            <w:r>
              <w:rPr>
                <w:color w:val="00B050"/>
              </w:rPr>
              <w:t>mile</w:t>
            </w:r>
          </w:p>
        </w:tc>
      </w:tr>
      <w:tr w:rsidR="00D343EC" w14:paraId="2C27E556" w14:textId="77777777">
        <w:tc>
          <w:tcPr>
            <w:tcW w:w="2952" w:type="dxa"/>
            <w:shd w:val="clear" w:color="auto" w:fill="auto"/>
          </w:tcPr>
          <w:p w14:paraId="0000020A" w14:textId="77777777" w:rsidR="00D343EC" w:rsidRDefault="00681E11">
            <w:r>
              <w:t>gallon</w:t>
            </w:r>
          </w:p>
        </w:tc>
        <w:tc>
          <w:tcPr>
            <w:tcW w:w="2952" w:type="dxa"/>
            <w:shd w:val="clear" w:color="auto" w:fill="auto"/>
          </w:tcPr>
          <w:p w14:paraId="0000020B" w14:textId="77777777" w:rsidR="00D343EC" w:rsidRDefault="00681E11">
            <w:pPr>
              <w:rPr>
                <w:color w:val="FF0000"/>
              </w:rPr>
            </w:pPr>
            <w:r>
              <w:rPr>
                <w:color w:val="FF0000"/>
              </w:rPr>
              <w:t>gallon</w:t>
            </w:r>
          </w:p>
        </w:tc>
        <w:tc>
          <w:tcPr>
            <w:tcW w:w="2952" w:type="dxa"/>
            <w:shd w:val="clear" w:color="auto" w:fill="auto"/>
          </w:tcPr>
          <w:p w14:paraId="0000020C" w14:textId="77777777" w:rsidR="00D343EC" w:rsidRDefault="00681E11">
            <w:pPr>
              <w:rPr>
                <w:color w:val="00B050"/>
              </w:rPr>
            </w:pPr>
            <w:r>
              <w:rPr>
                <w:color w:val="00B050"/>
              </w:rPr>
              <w:t>gal.</w:t>
            </w:r>
          </w:p>
        </w:tc>
      </w:tr>
      <w:tr w:rsidR="00D343EC" w14:paraId="1195D236" w14:textId="77777777">
        <w:tc>
          <w:tcPr>
            <w:tcW w:w="2952" w:type="dxa"/>
            <w:shd w:val="clear" w:color="auto" w:fill="auto"/>
          </w:tcPr>
          <w:p w14:paraId="0000020D" w14:textId="77777777" w:rsidR="00D343EC" w:rsidRDefault="00681E11">
            <w:r>
              <w:t>millisecond</w:t>
            </w:r>
          </w:p>
        </w:tc>
        <w:tc>
          <w:tcPr>
            <w:tcW w:w="2952" w:type="dxa"/>
            <w:shd w:val="clear" w:color="auto" w:fill="auto"/>
          </w:tcPr>
          <w:p w14:paraId="0000020E" w14:textId="77777777" w:rsidR="00D343EC" w:rsidRDefault="00681E11">
            <w:pPr>
              <w:rPr>
                <w:color w:val="FF0000"/>
              </w:rPr>
            </w:pPr>
            <w:r>
              <w:rPr>
                <w:color w:val="FF0000"/>
              </w:rPr>
              <w:t>millisecond</w:t>
            </w:r>
          </w:p>
        </w:tc>
        <w:tc>
          <w:tcPr>
            <w:tcW w:w="2952" w:type="dxa"/>
            <w:shd w:val="clear" w:color="auto" w:fill="auto"/>
          </w:tcPr>
          <w:p w14:paraId="0000020F" w14:textId="77777777" w:rsidR="00D343EC" w:rsidRDefault="00681E11">
            <w:pPr>
              <w:rPr>
                <w:color w:val="00B050"/>
              </w:rPr>
            </w:pPr>
            <w:r>
              <w:rPr>
                <w:color w:val="00B050"/>
              </w:rPr>
              <w:t>ms</w:t>
            </w:r>
          </w:p>
        </w:tc>
      </w:tr>
      <w:tr w:rsidR="00D343EC" w14:paraId="3BAE1D69" w14:textId="77777777">
        <w:tc>
          <w:tcPr>
            <w:tcW w:w="2952" w:type="dxa"/>
            <w:shd w:val="clear" w:color="auto" w:fill="auto"/>
          </w:tcPr>
          <w:p w14:paraId="00000210" w14:textId="77777777" w:rsidR="00D343EC" w:rsidRDefault="00681E11">
            <w:r>
              <w:t>second</w:t>
            </w:r>
          </w:p>
        </w:tc>
        <w:tc>
          <w:tcPr>
            <w:tcW w:w="2952" w:type="dxa"/>
            <w:shd w:val="clear" w:color="auto" w:fill="auto"/>
          </w:tcPr>
          <w:p w14:paraId="00000211" w14:textId="77777777" w:rsidR="00D343EC" w:rsidRDefault="00681E11">
            <w:pPr>
              <w:rPr>
                <w:color w:val="FF0000"/>
              </w:rPr>
            </w:pPr>
            <w:r>
              <w:rPr>
                <w:color w:val="FF0000"/>
              </w:rPr>
              <w:t>second</w:t>
            </w:r>
          </w:p>
        </w:tc>
        <w:tc>
          <w:tcPr>
            <w:tcW w:w="2952" w:type="dxa"/>
            <w:shd w:val="clear" w:color="auto" w:fill="auto"/>
          </w:tcPr>
          <w:p w14:paraId="00000212" w14:textId="77777777" w:rsidR="00D343EC" w:rsidRDefault="00681E11">
            <w:pPr>
              <w:rPr>
                <w:color w:val="00B050"/>
              </w:rPr>
            </w:pPr>
            <w:r>
              <w:rPr>
                <w:color w:val="00B050"/>
              </w:rPr>
              <w:t>s</w:t>
            </w:r>
          </w:p>
        </w:tc>
      </w:tr>
      <w:tr w:rsidR="00D343EC" w14:paraId="21AB1D0A" w14:textId="77777777">
        <w:tc>
          <w:tcPr>
            <w:tcW w:w="2952" w:type="dxa"/>
            <w:shd w:val="clear" w:color="auto" w:fill="auto"/>
          </w:tcPr>
          <w:p w14:paraId="00000213" w14:textId="77777777" w:rsidR="00D343EC" w:rsidRDefault="00681E11">
            <w:r>
              <w:t>minute</w:t>
            </w:r>
          </w:p>
        </w:tc>
        <w:tc>
          <w:tcPr>
            <w:tcW w:w="2952" w:type="dxa"/>
            <w:shd w:val="clear" w:color="auto" w:fill="auto"/>
          </w:tcPr>
          <w:p w14:paraId="00000214" w14:textId="77777777" w:rsidR="00D343EC" w:rsidRDefault="00681E11">
            <w:pPr>
              <w:rPr>
                <w:color w:val="FF0000"/>
              </w:rPr>
            </w:pPr>
            <w:r>
              <w:rPr>
                <w:color w:val="FF0000"/>
              </w:rPr>
              <w:t>minute</w:t>
            </w:r>
          </w:p>
        </w:tc>
        <w:tc>
          <w:tcPr>
            <w:tcW w:w="2952" w:type="dxa"/>
            <w:shd w:val="clear" w:color="auto" w:fill="auto"/>
          </w:tcPr>
          <w:p w14:paraId="00000215" w14:textId="77777777" w:rsidR="00D343EC" w:rsidRDefault="00681E11">
            <w:pPr>
              <w:rPr>
                <w:color w:val="00B050"/>
              </w:rPr>
            </w:pPr>
            <w:r>
              <w:rPr>
                <w:color w:val="00B050"/>
              </w:rPr>
              <w:t>min.</w:t>
            </w:r>
          </w:p>
        </w:tc>
      </w:tr>
      <w:tr w:rsidR="00D343EC" w14:paraId="3C85BE95" w14:textId="77777777">
        <w:tc>
          <w:tcPr>
            <w:tcW w:w="2952" w:type="dxa"/>
            <w:shd w:val="clear" w:color="auto" w:fill="auto"/>
          </w:tcPr>
          <w:p w14:paraId="00000216" w14:textId="77777777" w:rsidR="00D343EC" w:rsidRDefault="00681E11">
            <w:r>
              <w:t>Volt</w:t>
            </w:r>
          </w:p>
        </w:tc>
        <w:tc>
          <w:tcPr>
            <w:tcW w:w="2952" w:type="dxa"/>
            <w:shd w:val="clear" w:color="auto" w:fill="auto"/>
          </w:tcPr>
          <w:p w14:paraId="00000217" w14:textId="77777777" w:rsidR="00D343EC" w:rsidRDefault="00681E11">
            <w:pPr>
              <w:rPr>
                <w:color w:val="FF0000"/>
              </w:rPr>
            </w:pPr>
            <w:r>
              <w:rPr>
                <w:color w:val="FF0000"/>
              </w:rPr>
              <w:t>Volt</w:t>
            </w:r>
          </w:p>
        </w:tc>
        <w:tc>
          <w:tcPr>
            <w:tcW w:w="2952" w:type="dxa"/>
            <w:shd w:val="clear" w:color="auto" w:fill="auto"/>
          </w:tcPr>
          <w:p w14:paraId="00000218" w14:textId="77777777" w:rsidR="00D343EC" w:rsidRDefault="00681E11">
            <w:pPr>
              <w:rPr>
                <w:color w:val="00B050"/>
              </w:rPr>
            </w:pPr>
            <w:r>
              <w:rPr>
                <w:color w:val="00B050"/>
              </w:rPr>
              <w:t>V</w:t>
            </w:r>
          </w:p>
        </w:tc>
      </w:tr>
      <w:tr w:rsidR="00D343EC" w14:paraId="71ED2B93" w14:textId="77777777">
        <w:tc>
          <w:tcPr>
            <w:tcW w:w="2952" w:type="dxa"/>
            <w:shd w:val="clear" w:color="auto" w:fill="auto"/>
          </w:tcPr>
          <w:p w14:paraId="00000219" w14:textId="77777777" w:rsidR="00D343EC" w:rsidRDefault="00681E11">
            <w:r>
              <w:t>Watt</w:t>
            </w:r>
          </w:p>
        </w:tc>
        <w:tc>
          <w:tcPr>
            <w:tcW w:w="2952" w:type="dxa"/>
            <w:shd w:val="clear" w:color="auto" w:fill="auto"/>
          </w:tcPr>
          <w:p w14:paraId="0000021A" w14:textId="77777777" w:rsidR="00D343EC" w:rsidRDefault="00681E11">
            <w:pPr>
              <w:rPr>
                <w:color w:val="FF0000"/>
              </w:rPr>
            </w:pPr>
            <w:r>
              <w:rPr>
                <w:color w:val="FF0000"/>
              </w:rPr>
              <w:t>Watt</w:t>
            </w:r>
          </w:p>
        </w:tc>
        <w:tc>
          <w:tcPr>
            <w:tcW w:w="2952" w:type="dxa"/>
            <w:shd w:val="clear" w:color="auto" w:fill="auto"/>
          </w:tcPr>
          <w:p w14:paraId="0000021B" w14:textId="77777777" w:rsidR="00D343EC" w:rsidRDefault="00681E11">
            <w:pPr>
              <w:rPr>
                <w:color w:val="00B050"/>
              </w:rPr>
            </w:pPr>
            <w:r>
              <w:rPr>
                <w:color w:val="00B050"/>
              </w:rPr>
              <w:t>W</w:t>
            </w:r>
          </w:p>
        </w:tc>
      </w:tr>
      <w:tr w:rsidR="00D343EC" w14:paraId="32AD9140" w14:textId="77777777">
        <w:tc>
          <w:tcPr>
            <w:tcW w:w="2952" w:type="dxa"/>
            <w:shd w:val="clear" w:color="auto" w:fill="auto"/>
          </w:tcPr>
          <w:p w14:paraId="0000021C" w14:textId="77777777" w:rsidR="00D343EC" w:rsidRDefault="00681E11">
            <w:r>
              <w:t>Hertz</w:t>
            </w:r>
          </w:p>
        </w:tc>
        <w:tc>
          <w:tcPr>
            <w:tcW w:w="2952" w:type="dxa"/>
            <w:shd w:val="clear" w:color="auto" w:fill="auto"/>
          </w:tcPr>
          <w:p w14:paraId="0000021D" w14:textId="77777777" w:rsidR="00D343EC" w:rsidRDefault="00681E11">
            <w:pPr>
              <w:rPr>
                <w:color w:val="FF0000"/>
              </w:rPr>
            </w:pPr>
            <w:r>
              <w:rPr>
                <w:color w:val="FF0000"/>
              </w:rPr>
              <w:t>Hertz</w:t>
            </w:r>
          </w:p>
        </w:tc>
        <w:tc>
          <w:tcPr>
            <w:tcW w:w="2952" w:type="dxa"/>
            <w:shd w:val="clear" w:color="auto" w:fill="auto"/>
          </w:tcPr>
          <w:p w14:paraId="0000021E" w14:textId="77777777" w:rsidR="00D343EC" w:rsidRDefault="00681E11">
            <w:pPr>
              <w:rPr>
                <w:color w:val="00B050"/>
              </w:rPr>
            </w:pPr>
            <w:r>
              <w:rPr>
                <w:color w:val="00B050"/>
              </w:rPr>
              <w:t>Hz</w:t>
            </w:r>
          </w:p>
        </w:tc>
      </w:tr>
      <w:tr w:rsidR="00D343EC" w14:paraId="47AA1EFD" w14:textId="77777777">
        <w:tc>
          <w:tcPr>
            <w:tcW w:w="2952" w:type="dxa"/>
            <w:shd w:val="clear" w:color="auto" w:fill="auto"/>
          </w:tcPr>
          <w:p w14:paraId="0000021F" w14:textId="77777777" w:rsidR="00D343EC" w:rsidRDefault="00681E11">
            <w:r>
              <w:t>Megahertz</w:t>
            </w:r>
          </w:p>
        </w:tc>
        <w:tc>
          <w:tcPr>
            <w:tcW w:w="2952" w:type="dxa"/>
            <w:shd w:val="clear" w:color="auto" w:fill="auto"/>
          </w:tcPr>
          <w:p w14:paraId="00000220" w14:textId="77777777" w:rsidR="00D343EC" w:rsidRDefault="00681E11">
            <w:pPr>
              <w:rPr>
                <w:color w:val="FF0000"/>
              </w:rPr>
            </w:pPr>
            <w:r>
              <w:rPr>
                <w:color w:val="FF0000"/>
              </w:rPr>
              <w:t>Megahertz</w:t>
            </w:r>
          </w:p>
        </w:tc>
        <w:tc>
          <w:tcPr>
            <w:tcW w:w="2952" w:type="dxa"/>
            <w:shd w:val="clear" w:color="auto" w:fill="auto"/>
          </w:tcPr>
          <w:p w14:paraId="00000221" w14:textId="77777777" w:rsidR="00D343EC" w:rsidRDefault="00681E11">
            <w:pPr>
              <w:rPr>
                <w:color w:val="00B050"/>
              </w:rPr>
            </w:pPr>
            <w:r>
              <w:rPr>
                <w:color w:val="00B050"/>
              </w:rPr>
              <w:t>MHz</w:t>
            </w:r>
          </w:p>
        </w:tc>
      </w:tr>
      <w:tr w:rsidR="00D343EC" w14:paraId="6473A879" w14:textId="77777777">
        <w:tc>
          <w:tcPr>
            <w:tcW w:w="2952" w:type="dxa"/>
            <w:shd w:val="clear" w:color="auto" w:fill="auto"/>
          </w:tcPr>
          <w:p w14:paraId="00000222" w14:textId="77777777" w:rsidR="00D343EC" w:rsidRDefault="00681E11">
            <w:r>
              <w:t>Celsius degree</w:t>
            </w:r>
          </w:p>
        </w:tc>
        <w:tc>
          <w:tcPr>
            <w:tcW w:w="2952" w:type="dxa"/>
            <w:shd w:val="clear" w:color="auto" w:fill="auto"/>
          </w:tcPr>
          <w:p w14:paraId="00000223" w14:textId="77777777" w:rsidR="00D343EC" w:rsidRDefault="00681E11">
            <w:pPr>
              <w:rPr>
                <w:color w:val="FF0000"/>
              </w:rPr>
            </w:pPr>
            <w:r>
              <w:rPr>
                <w:color w:val="FF0000"/>
              </w:rPr>
              <w:t>Celsius</w:t>
            </w:r>
          </w:p>
        </w:tc>
        <w:tc>
          <w:tcPr>
            <w:tcW w:w="2952" w:type="dxa"/>
            <w:shd w:val="clear" w:color="auto" w:fill="auto"/>
          </w:tcPr>
          <w:p w14:paraId="00000224" w14:textId="77777777" w:rsidR="00D343EC" w:rsidRDefault="00681E11">
            <w:pPr>
              <w:rPr>
                <w:color w:val="00B050"/>
              </w:rPr>
            </w:pPr>
            <w:r>
              <w:rPr>
                <w:color w:val="00B050"/>
              </w:rPr>
              <w:t>°C**</w:t>
            </w:r>
          </w:p>
        </w:tc>
      </w:tr>
      <w:tr w:rsidR="00D343EC" w14:paraId="44131E9F" w14:textId="77777777">
        <w:tc>
          <w:tcPr>
            <w:tcW w:w="2952" w:type="dxa"/>
            <w:shd w:val="clear" w:color="auto" w:fill="auto"/>
          </w:tcPr>
          <w:p w14:paraId="00000225" w14:textId="77777777" w:rsidR="00D343EC" w:rsidRDefault="00681E11">
            <w:r>
              <w:t>bits per second</w:t>
            </w:r>
          </w:p>
        </w:tc>
        <w:tc>
          <w:tcPr>
            <w:tcW w:w="2952" w:type="dxa"/>
            <w:shd w:val="clear" w:color="auto" w:fill="auto"/>
          </w:tcPr>
          <w:p w14:paraId="00000226" w14:textId="77777777" w:rsidR="00D343EC" w:rsidRDefault="00681E11">
            <w:pPr>
              <w:rPr>
                <w:color w:val="FF0000"/>
              </w:rPr>
            </w:pPr>
            <w:r>
              <w:rPr>
                <w:color w:val="FF0000"/>
              </w:rPr>
              <w:t>bits per second</w:t>
            </w:r>
          </w:p>
        </w:tc>
        <w:tc>
          <w:tcPr>
            <w:tcW w:w="2952" w:type="dxa"/>
            <w:shd w:val="clear" w:color="auto" w:fill="auto"/>
          </w:tcPr>
          <w:p w14:paraId="00000227" w14:textId="77777777" w:rsidR="00D343EC" w:rsidRDefault="00681E11">
            <w:pPr>
              <w:rPr>
                <w:color w:val="00B050"/>
              </w:rPr>
            </w:pPr>
            <w:r>
              <w:rPr>
                <w:color w:val="00B050"/>
              </w:rPr>
              <w:t>bps</w:t>
            </w:r>
          </w:p>
        </w:tc>
      </w:tr>
      <w:tr w:rsidR="00D343EC" w14:paraId="2C8A8C7C" w14:textId="77777777">
        <w:tc>
          <w:tcPr>
            <w:tcW w:w="2952" w:type="dxa"/>
            <w:shd w:val="clear" w:color="auto" w:fill="auto"/>
          </w:tcPr>
          <w:p w14:paraId="00000228" w14:textId="77777777" w:rsidR="00D343EC" w:rsidRDefault="00681E11">
            <w:r>
              <w:t>points</w:t>
            </w:r>
          </w:p>
        </w:tc>
        <w:tc>
          <w:tcPr>
            <w:tcW w:w="2952" w:type="dxa"/>
            <w:shd w:val="clear" w:color="auto" w:fill="auto"/>
          </w:tcPr>
          <w:p w14:paraId="00000229" w14:textId="77777777" w:rsidR="00D343EC" w:rsidRDefault="00681E11">
            <w:pPr>
              <w:rPr>
                <w:color w:val="FF0000"/>
              </w:rPr>
            </w:pPr>
            <w:r>
              <w:rPr>
                <w:color w:val="FF0000"/>
              </w:rPr>
              <w:t>points</w:t>
            </w:r>
          </w:p>
        </w:tc>
        <w:tc>
          <w:tcPr>
            <w:tcW w:w="2952" w:type="dxa"/>
            <w:shd w:val="clear" w:color="auto" w:fill="auto"/>
          </w:tcPr>
          <w:p w14:paraId="0000022A" w14:textId="77777777" w:rsidR="00D343EC" w:rsidRDefault="00681E11">
            <w:pPr>
              <w:rPr>
                <w:color w:val="00B050"/>
              </w:rPr>
            </w:pPr>
            <w:r>
              <w:rPr>
                <w:color w:val="00B050"/>
              </w:rPr>
              <w:t>pts</w:t>
            </w:r>
          </w:p>
        </w:tc>
      </w:tr>
    </w:tbl>
    <w:p w14:paraId="0000022B" w14:textId="77777777" w:rsidR="00D343EC" w:rsidRDefault="00D343EC"/>
    <w:p w14:paraId="0000022C" w14:textId="77777777" w:rsidR="00D343EC" w:rsidRDefault="00681E11">
      <w:r>
        <w:t xml:space="preserve">*Note that the British metric ton differs from the US ton; please visit </w:t>
      </w:r>
      <w:hyperlink r:id="rId12">
        <w:r>
          <w:rPr>
            <w:color w:val="0000FF"/>
            <w:u w:val="single"/>
          </w:rPr>
          <w:t>https://en.wikipedia.org/wiki/Ton</w:t>
        </w:r>
      </w:hyperlink>
      <w:r>
        <w:t xml:space="preserve"> for more details.</w:t>
      </w:r>
    </w:p>
    <w:p w14:paraId="0000022D" w14:textId="77777777" w:rsidR="00D343EC" w:rsidRDefault="00681E11">
      <w:r>
        <w:t>**Unlike other measurement symbols, no space is included before the Celsius symbol.</w:t>
      </w:r>
    </w:p>
    <w:p w14:paraId="0000022E" w14:textId="77777777" w:rsidR="00D343EC" w:rsidRDefault="00681E11">
      <w:pPr>
        <w:pStyle w:val="Heading2"/>
      </w:pPr>
      <w:bookmarkStart w:id="48" w:name="_heading=h.nmf14n" w:colFirst="0" w:colLast="0"/>
      <w:bookmarkEnd w:id="48"/>
      <w:r>
        <w:t>Percentages</w:t>
      </w:r>
    </w:p>
    <w:p w14:paraId="0000022F" w14:textId="77777777" w:rsidR="00D343EC" w:rsidRDefault="00681E11">
      <w:r>
        <w:t>Percentages are usually written in figures followed by the symbol %. No blank spaces are used between the figure and the symbol, e.g.: 37%.</w:t>
      </w:r>
    </w:p>
    <w:p w14:paraId="00000230" w14:textId="77777777" w:rsidR="00D343EC" w:rsidRDefault="00681E11">
      <w:pPr>
        <w:pStyle w:val="Heading2"/>
      </w:pPr>
      <w:bookmarkStart w:id="49" w:name="_heading=h.37m2jsg" w:colFirst="0" w:colLast="0"/>
      <w:bookmarkEnd w:id="49"/>
      <w:r>
        <w:t>Date and time</w:t>
      </w:r>
    </w:p>
    <w:p w14:paraId="00000231" w14:textId="77777777" w:rsidR="00D343EC" w:rsidRDefault="00681E11">
      <w:r>
        <w:t xml:space="preserve">Adapt date and time formats to UK English standards. </w:t>
      </w:r>
    </w:p>
    <w:p w14:paraId="00000232" w14:textId="77777777" w:rsidR="00D343EC" w:rsidRDefault="00681E11">
      <w:r>
        <w:lastRenderedPageBreak/>
        <w:t>The date format, for example, should be the day then month, and not the month then day.</w:t>
      </w:r>
    </w:p>
    <w:p w14:paraId="00000233" w14:textId="77777777" w:rsidR="00D343EC" w:rsidRDefault="00681E11">
      <w:r>
        <w:t>The short format must be separated by forward slashes.</w:t>
      </w:r>
    </w:p>
    <w:p w14:paraId="00000234" w14:textId="77777777" w:rsidR="00D343EC" w:rsidRDefault="00681E11">
      <w:r>
        <w:t>Recommended formats:</w:t>
      </w:r>
    </w:p>
    <w:p w14:paraId="00000235" w14:textId="77777777" w:rsidR="00D343EC" w:rsidRDefault="00681E11">
      <w:r>
        <w:t>Short date: DD/MM/YYYY. Example: 15/03/2015</w:t>
      </w:r>
    </w:p>
    <w:p w14:paraId="00000236" w14:textId="77777777" w:rsidR="00D343EC" w:rsidRDefault="00681E11">
      <w:pPr>
        <w:pBdr>
          <w:top w:val="nil"/>
          <w:left w:val="nil"/>
          <w:bottom w:val="nil"/>
          <w:right w:val="nil"/>
          <w:between w:val="nil"/>
        </w:pBdr>
        <w:spacing w:after="0"/>
        <w:rPr>
          <w:rFonts w:ascii="Calibri" w:eastAsia="Calibri" w:hAnsi="Calibri" w:cs="Calibri"/>
          <w:color w:val="00B050"/>
        </w:rPr>
      </w:pPr>
      <w:r>
        <w:rPr>
          <w:color w:val="000000"/>
        </w:rPr>
        <w:t>Long date: dddd, d MMMM yyyy. Example: Friday, 30 October 2015</w:t>
      </w:r>
    </w:p>
    <w:p w14:paraId="00000237" w14:textId="77777777" w:rsidR="00D343EC" w:rsidRDefault="00D343EC">
      <w:pPr>
        <w:pBdr>
          <w:top w:val="nil"/>
          <w:left w:val="nil"/>
          <w:bottom w:val="nil"/>
          <w:right w:val="nil"/>
          <w:between w:val="nil"/>
        </w:pBdr>
        <w:spacing w:after="0"/>
        <w:rPr>
          <w:color w:val="000000"/>
        </w:rPr>
      </w:pPr>
    </w:p>
    <w:p w14:paraId="00000238" w14:textId="77777777" w:rsidR="00D343EC" w:rsidRDefault="00681E11">
      <w:r>
        <w:t>The standard time format is hh.mm, or hh:mm:ss. The 12-hour clock should be used, followed by “am” or “pm”. Note that “am” and “pm” are not capitalised. A space should also be included beforehand.</w:t>
      </w:r>
    </w:p>
    <w:tbl>
      <w:tblPr>
        <w:tblStyle w:val="af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343EC" w14:paraId="5A3C38E7" w14:textId="77777777">
        <w:tc>
          <w:tcPr>
            <w:tcW w:w="4428" w:type="dxa"/>
            <w:shd w:val="clear" w:color="auto" w:fill="auto"/>
          </w:tcPr>
          <w:p w14:paraId="00000239" w14:textId="77777777" w:rsidR="00D343EC" w:rsidRDefault="00681E11">
            <w:pPr>
              <w:rPr>
                <w:b/>
              </w:rPr>
            </w:pPr>
            <w:r>
              <w:rPr>
                <w:b/>
              </w:rPr>
              <w:t>English format</w:t>
            </w:r>
          </w:p>
        </w:tc>
        <w:tc>
          <w:tcPr>
            <w:tcW w:w="4428" w:type="dxa"/>
            <w:shd w:val="clear" w:color="auto" w:fill="auto"/>
          </w:tcPr>
          <w:p w14:paraId="0000023A" w14:textId="77777777" w:rsidR="00D343EC" w:rsidRDefault="00681E11">
            <w:pPr>
              <w:rPr>
                <w:b/>
              </w:rPr>
            </w:pPr>
            <w:r>
              <w:rPr>
                <w:b/>
              </w:rPr>
              <w:t>(Language) format</w:t>
            </w:r>
          </w:p>
        </w:tc>
      </w:tr>
      <w:tr w:rsidR="00D343EC" w14:paraId="535FD72D" w14:textId="77777777">
        <w:tc>
          <w:tcPr>
            <w:tcW w:w="4428" w:type="dxa"/>
            <w:shd w:val="clear" w:color="auto" w:fill="auto"/>
          </w:tcPr>
          <w:p w14:paraId="0000023B" w14:textId="77777777" w:rsidR="00D343EC" w:rsidRDefault="00681E11">
            <w:pPr>
              <w:rPr>
                <w:color w:val="993366"/>
              </w:rPr>
            </w:pPr>
            <w:r>
              <w:t>11:30 PM</w:t>
            </w:r>
          </w:p>
        </w:tc>
        <w:tc>
          <w:tcPr>
            <w:tcW w:w="4428" w:type="dxa"/>
            <w:shd w:val="clear" w:color="auto" w:fill="auto"/>
          </w:tcPr>
          <w:p w14:paraId="0000023C" w14:textId="77777777" w:rsidR="00D343EC" w:rsidRDefault="00681E11">
            <w:pPr>
              <w:rPr>
                <w:color w:val="993366"/>
              </w:rPr>
            </w:pPr>
            <w:r>
              <w:rPr>
                <w:color w:val="00B050"/>
              </w:rPr>
              <w:t>11.30 pm</w:t>
            </w:r>
          </w:p>
        </w:tc>
      </w:tr>
      <w:tr w:rsidR="00D343EC" w14:paraId="1ECEAA59" w14:textId="77777777">
        <w:tc>
          <w:tcPr>
            <w:tcW w:w="4428" w:type="dxa"/>
            <w:shd w:val="clear" w:color="auto" w:fill="auto"/>
          </w:tcPr>
          <w:p w14:paraId="0000023D" w14:textId="77777777" w:rsidR="00D343EC" w:rsidRDefault="00681E11">
            <w:r>
              <w:t>8AM to 8PM</w:t>
            </w:r>
          </w:p>
        </w:tc>
        <w:tc>
          <w:tcPr>
            <w:tcW w:w="4428" w:type="dxa"/>
            <w:shd w:val="clear" w:color="auto" w:fill="auto"/>
          </w:tcPr>
          <w:p w14:paraId="0000023E" w14:textId="77777777" w:rsidR="00D343EC" w:rsidRDefault="00681E11">
            <w:r>
              <w:rPr>
                <w:color w:val="00B050"/>
              </w:rPr>
              <w:t>8 am to 8 pm</w:t>
            </w:r>
          </w:p>
        </w:tc>
      </w:tr>
      <w:tr w:rsidR="00D343EC" w14:paraId="7969D95E" w14:textId="77777777">
        <w:tc>
          <w:tcPr>
            <w:tcW w:w="4428" w:type="dxa"/>
            <w:shd w:val="clear" w:color="auto" w:fill="auto"/>
          </w:tcPr>
          <w:p w14:paraId="0000023F" w14:textId="77777777" w:rsidR="00D343EC" w:rsidRDefault="00681E11">
            <w:r>
              <w:t>Wednesday October 28, 2015</w:t>
            </w:r>
          </w:p>
        </w:tc>
        <w:tc>
          <w:tcPr>
            <w:tcW w:w="4428" w:type="dxa"/>
            <w:shd w:val="clear" w:color="auto" w:fill="auto"/>
          </w:tcPr>
          <w:p w14:paraId="00000240" w14:textId="77777777" w:rsidR="00D343EC" w:rsidRDefault="00681E11">
            <w:pPr>
              <w:rPr>
                <w:color w:val="00B050"/>
              </w:rPr>
            </w:pPr>
            <w:r>
              <w:rPr>
                <w:color w:val="00B050"/>
              </w:rPr>
              <w:t>Wednesday, 28 October 2015</w:t>
            </w:r>
          </w:p>
        </w:tc>
      </w:tr>
      <w:tr w:rsidR="00D343EC" w14:paraId="6CC4DE76" w14:textId="77777777">
        <w:tc>
          <w:tcPr>
            <w:tcW w:w="4428" w:type="dxa"/>
            <w:shd w:val="clear" w:color="auto" w:fill="auto"/>
          </w:tcPr>
          <w:p w14:paraId="00000241" w14:textId="77777777" w:rsidR="00D343EC" w:rsidRDefault="00681E11">
            <w:r>
              <w:t>2000-04-05</w:t>
            </w:r>
          </w:p>
        </w:tc>
        <w:tc>
          <w:tcPr>
            <w:tcW w:w="4428" w:type="dxa"/>
            <w:shd w:val="clear" w:color="auto" w:fill="auto"/>
          </w:tcPr>
          <w:p w14:paraId="00000242" w14:textId="77777777" w:rsidR="00D343EC" w:rsidRDefault="00681E11">
            <w:pPr>
              <w:rPr>
                <w:color w:val="00B050"/>
              </w:rPr>
            </w:pPr>
            <w:r>
              <w:rPr>
                <w:color w:val="00B050"/>
              </w:rPr>
              <w:t>05/04/2000</w:t>
            </w:r>
          </w:p>
        </w:tc>
      </w:tr>
    </w:tbl>
    <w:p w14:paraId="00000243" w14:textId="77777777" w:rsidR="00D343EC" w:rsidRDefault="00D343EC"/>
    <w:p w14:paraId="00000244" w14:textId="77777777" w:rsidR="00D343EC" w:rsidRDefault="00681E11">
      <w:r>
        <w:t>The name of the months, in extended and abbreviated forms should be as follows:</w:t>
      </w:r>
    </w:p>
    <w:tbl>
      <w:tblPr>
        <w:tblStyle w:val="af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343EC" w14:paraId="579743AF" w14:textId="77777777">
        <w:tc>
          <w:tcPr>
            <w:tcW w:w="4428" w:type="dxa"/>
            <w:shd w:val="clear" w:color="auto" w:fill="auto"/>
          </w:tcPr>
          <w:p w14:paraId="00000245" w14:textId="77777777" w:rsidR="00D343EC" w:rsidRDefault="00681E11">
            <w:pPr>
              <w:rPr>
                <w:color w:val="00B050"/>
              </w:rPr>
            </w:pPr>
            <w:r>
              <w:rPr>
                <w:color w:val="00B050"/>
              </w:rPr>
              <w:t>January</w:t>
            </w:r>
          </w:p>
        </w:tc>
        <w:tc>
          <w:tcPr>
            <w:tcW w:w="4428" w:type="dxa"/>
            <w:shd w:val="clear" w:color="auto" w:fill="auto"/>
          </w:tcPr>
          <w:p w14:paraId="00000246" w14:textId="77777777" w:rsidR="00D343EC" w:rsidRDefault="00681E11">
            <w:pPr>
              <w:rPr>
                <w:color w:val="00B050"/>
              </w:rPr>
            </w:pPr>
            <w:r>
              <w:rPr>
                <w:color w:val="00B050"/>
              </w:rPr>
              <w:t>Jan</w:t>
            </w:r>
          </w:p>
        </w:tc>
      </w:tr>
      <w:tr w:rsidR="00D343EC" w14:paraId="610C834A" w14:textId="77777777">
        <w:tc>
          <w:tcPr>
            <w:tcW w:w="4428" w:type="dxa"/>
            <w:shd w:val="clear" w:color="auto" w:fill="auto"/>
          </w:tcPr>
          <w:p w14:paraId="00000247" w14:textId="77777777" w:rsidR="00D343EC" w:rsidRDefault="00681E11">
            <w:pPr>
              <w:rPr>
                <w:color w:val="00B050"/>
              </w:rPr>
            </w:pPr>
            <w:r>
              <w:rPr>
                <w:color w:val="00B050"/>
              </w:rPr>
              <w:t>February</w:t>
            </w:r>
          </w:p>
        </w:tc>
        <w:tc>
          <w:tcPr>
            <w:tcW w:w="4428" w:type="dxa"/>
            <w:shd w:val="clear" w:color="auto" w:fill="auto"/>
          </w:tcPr>
          <w:p w14:paraId="00000248" w14:textId="77777777" w:rsidR="00D343EC" w:rsidRDefault="00681E11">
            <w:pPr>
              <w:rPr>
                <w:color w:val="00B050"/>
              </w:rPr>
            </w:pPr>
            <w:r>
              <w:rPr>
                <w:color w:val="00B050"/>
              </w:rPr>
              <w:t>Feb</w:t>
            </w:r>
          </w:p>
        </w:tc>
      </w:tr>
      <w:tr w:rsidR="00D343EC" w14:paraId="38158B3F" w14:textId="77777777">
        <w:tc>
          <w:tcPr>
            <w:tcW w:w="4428" w:type="dxa"/>
            <w:shd w:val="clear" w:color="auto" w:fill="auto"/>
          </w:tcPr>
          <w:p w14:paraId="00000249" w14:textId="77777777" w:rsidR="00D343EC" w:rsidRDefault="00681E11">
            <w:pPr>
              <w:rPr>
                <w:color w:val="00B050"/>
              </w:rPr>
            </w:pPr>
            <w:r>
              <w:rPr>
                <w:color w:val="00B050"/>
              </w:rPr>
              <w:t>March</w:t>
            </w:r>
          </w:p>
        </w:tc>
        <w:tc>
          <w:tcPr>
            <w:tcW w:w="4428" w:type="dxa"/>
            <w:shd w:val="clear" w:color="auto" w:fill="auto"/>
          </w:tcPr>
          <w:p w14:paraId="0000024A" w14:textId="77777777" w:rsidR="00D343EC" w:rsidRDefault="00681E11">
            <w:pPr>
              <w:rPr>
                <w:color w:val="00B050"/>
              </w:rPr>
            </w:pPr>
            <w:r>
              <w:rPr>
                <w:color w:val="00B050"/>
              </w:rPr>
              <w:t>Mar</w:t>
            </w:r>
          </w:p>
        </w:tc>
      </w:tr>
      <w:tr w:rsidR="00D343EC" w14:paraId="2D8BAFCD" w14:textId="77777777">
        <w:tc>
          <w:tcPr>
            <w:tcW w:w="4428" w:type="dxa"/>
            <w:shd w:val="clear" w:color="auto" w:fill="auto"/>
          </w:tcPr>
          <w:p w14:paraId="0000024B" w14:textId="77777777" w:rsidR="00D343EC" w:rsidRDefault="00681E11">
            <w:pPr>
              <w:rPr>
                <w:color w:val="00B050"/>
              </w:rPr>
            </w:pPr>
            <w:r>
              <w:rPr>
                <w:color w:val="00B050"/>
              </w:rPr>
              <w:t>April</w:t>
            </w:r>
          </w:p>
        </w:tc>
        <w:tc>
          <w:tcPr>
            <w:tcW w:w="4428" w:type="dxa"/>
            <w:shd w:val="clear" w:color="auto" w:fill="auto"/>
          </w:tcPr>
          <w:p w14:paraId="0000024C" w14:textId="77777777" w:rsidR="00D343EC" w:rsidRDefault="00681E11">
            <w:pPr>
              <w:rPr>
                <w:color w:val="00B050"/>
              </w:rPr>
            </w:pPr>
            <w:r>
              <w:rPr>
                <w:color w:val="00B050"/>
              </w:rPr>
              <w:t>Apr</w:t>
            </w:r>
          </w:p>
        </w:tc>
      </w:tr>
      <w:tr w:rsidR="00D343EC" w14:paraId="62E422FD" w14:textId="77777777">
        <w:tc>
          <w:tcPr>
            <w:tcW w:w="4428" w:type="dxa"/>
            <w:shd w:val="clear" w:color="auto" w:fill="auto"/>
          </w:tcPr>
          <w:p w14:paraId="0000024D" w14:textId="77777777" w:rsidR="00D343EC" w:rsidRDefault="00681E11">
            <w:pPr>
              <w:rPr>
                <w:color w:val="00B050"/>
              </w:rPr>
            </w:pPr>
            <w:r>
              <w:rPr>
                <w:color w:val="00B050"/>
              </w:rPr>
              <w:t>May</w:t>
            </w:r>
          </w:p>
        </w:tc>
        <w:tc>
          <w:tcPr>
            <w:tcW w:w="4428" w:type="dxa"/>
            <w:shd w:val="clear" w:color="auto" w:fill="auto"/>
          </w:tcPr>
          <w:p w14:paraId="0000024E" w14:textId="77777777" w:rsidR="00D343EC" w:rsidRDefault="00681E11">
            <w:pPr>
              <w:rPr>
                <w:color w:val="00B050"/>
              </w:rPr>
            </w:pPr>
            <w:r>
              <w:rPr>
                <w:color w:val="00B050"/>
              </w:rPr>
              <w:t>May</w:t>
            </w:r>
          </w:p>
        </w:tc>
      </w:tr>
      <w:tr w:rsidR="00D343EC" w14:paraId="651F23BE" w14:textId="77777777">
        <w:tc>
          <w:tcPr>
            <w:tcW w:w="4428" w:type="dxa"/>
            <w:shd w:val="clear" w:color="auto" w:fill="auto"/>
          </w:tcPr>
          <w:p w14:paraId="0000024F" w14:textId="77777777" w:rsidR="00D343EC" w:rsidRDefault="00681E11">
            <w:pPr>
              <w:rPr>
                <w:color w:val="00B050"/>
              </w:rPr>
            </w:pPr>
            <w:r>
              <w:rPr>
                <w:color w:val="00B050"/>
              </w:rPr>
              <w:t>June</w:t>
            </w:r>
          </w:p>
        </w:tc>
        <w:tc>
          <w:tcPr>
            <w:tcW w:w="4428" w:type="dxa"/>
            <w:shd w:val="clear" w:color="auto" w:fill="auto"/>
          </w:tcPr>
          <w:p w14:paraId="00000250" w14:textId="77777777" w:rsidR="00D343EC" w:rsidRDefault="00681E11">
            <w:pPr>
              <w:rPr>
                <w:color w:val="00B050"/>
              </w:rPr>
            </w:pPr>
            <w:r>
              <w:rPr>
                <w:color w:val="00B050"/>
              </w:rPr>
              <w:t>Jun</w:t>
            </w:r>
          </w:p>
        </w:tc>
      </w:tr>
      <w:tr w:rsidR="00D343EC" w14:paraId="76AB1613" w14:textId="77777777">
        <w:tc>
          <w:tcPr>
            <w:tcW w:w="4428" w:type="dxa"/>
            <w:shd w:val="clear" w:color="auto" w:fill="auto"/>
          </w:tcPr>
          <w:p w14:paraId="00000251" w14:textId="77777777" w:rsidR="00D343EC" w:rsidRDefault="00681E11">
            <w:pPr>
              <w:rPr>
                <w:color w:val="00B050"/>
              </w:rPr>
            </w:pPr>
            <w:r>
              <w:rPr>
                <w:color w:val="00B050"/>
              </w:rPr>
              <w:t>July</w:t>
            </w:r>
          </w:p>
        </w:tc>
        <w:tc>
          <w:tcPr>
            <w:tcW w:w="4428" w:type="dxa"/>
            <w:shd w:val="clear" w:color="auto" w:fill="auto"/>
          </w:tcPr>
          <w:p w14:paraId="00000252" w14:textId="77777777" w:rsidR="00D343EC" w:rsidRDefault="00681E11">
            <w:pPr>
              <w:rPr>
                <w:color w:val="00B050"/>
              </w:rPr>
            </w:pPr>
            <w:r>
              <w:rPr>
                <w:color w:val="00B050"/>
              </w:rPr>
              <w:t>Jul</w:t>
            </w:r>
          </w:p>
        </w:tc>
      </w:tr>
      <w:tr w:rsidR="00D343EC" w14:paraId="1C7ABFE1" w14:textId="77777777">
        <w:tc>
          <w:tcPr>
            <w:tcW w:w="4428" w:type="dxa"/>
            <w:shd w:val="clear" w:color="auto" w:fill="auto"/>
          </w:tcPr>
          <w:p w14:paraId="00000253" w14:textId="77777777" w:rsidR="00D343EC" w:rsidRDefault="00681E11">
            <w:pPr>
              <w:rPr>
                <w:color w:val="00B050"/>
              </w:rPr>
            </w:pPr>
            <w:r>
              <w:rPr>
                <w:color w:val="00B050"/>
              </w:rPr>
              <w:t>August</w:t>
            </w:r>
          </w:p>
        </w:tc>
        <w:tc>
          <w:tcPr>
            <w:tcW w:w="4428" w:type="dxa"/>
            <w:shd w:val="clear" w:color="auto" w:fill="auto"/>
          </w:tcPr>
          <w:p w14:paraId="00000254" w14:textId="77777777" w:rsidR="00D343EC" w:rsidRDefault="00681E11">
            <w:pPr>
              <w:rPr>
                <w:color w:val="00B050"/>
              </w:rPr>
            </w:pPr>
            <w:r>
              <w:rPr>
                <w:color w:val="00B050"/>
              </w:rPr>
              <w:t>Aug</w:t>
            </w:r>
          </w:p>
        </w:tc>
      </w:tr>
      <w:tr w:rsidR="00D343EC" w14:paraId="2C1FE0A6" w14:textId="77777777">
        <w:tc>
          <w:tcPr>
            <w:tcW w:w="4428" w:type="dxa"/>
            <w:shd w:val="clear" w:color="auto" w:fill="auto"/>
          </w:tcPr>
          <w:p w14:paraId="00000255" w14:textId="77777777" w:rsidR="00D343EC" w:rsidRDefault="00681E11">
            <w:pPr>
              <w:rPr>
                <w:color w:val="00B050"/>
              </w:rPr>
            </w:pPr>
            <w:r>
              <w:rPr>
                <w:color w:val="00B050"/>
              </w:rPr>
              <w:t>September</w:t>
            </w:r>
          </w:p>
        </w:tc>
        <w:tc>
          <w:tcPr>
            <w:tcW w:w="4428" w:type="dxa"/>
            <w:shd w:val="clear" w:color="auto" w:fill="auto"/>
          </w:tcPr>
          <w:p w14:paraId="00000256" w14:textId="77777777" w:rsidR="00D343EC" w:rsidRDefault="00681E11">
            <w:pPr>
              <w:rPr>
                <w:color w:val="00B050"/>
              </w:rPr>
            </w:pPr>
            <w:r>
              <w:rPr>
                <w:color w:val="00B050"/>
              </w:rPr>
              <w:t>Sep</w:t>
            </w:r>
          </w:p>
        </w:tc>
      </w:tr>
      <w:tr w:rsidR="00D343EC" w14:paraId="5DFA05D6" w14:textId="77777777">
        <w:tc>
          <w:tcPr>
            <w:tcW w:w="4428" w:type="dxa"/>
            <w:shd w:val="clear" w:color="auto" w:fill="auto"/>
          </w:tcPr>
          <w:p w14:paraId="00000257" w14:textId="77777777" w:rsidR="00D343EC" w:rsidRDefault="00681E11">
            <w:pPr>
              <w:rPr>
                <w:color w:val="00B050"/>
              </w:rPr>
            </w:pPr>
            <w:r>
              <w:rPr>
                <w:color w:val="00B050"/>
              </w:rPr>
              <w:t>October</w:t>
            </w:r>
          </w:p>
        </w:tc>
        <w:tc>
          <w:tcPr>
            <w:tcW w:w="4428" w:type="dxa"/>
            <w:shd w:val="clear" w:color="auto" w:fill="auto"/>
          </w:tcPr>
          <w:p w14:paraId="00000258" w14:textId="77777777" w:rsidR="00D343EC" w:rsidRDefault="00681E11">
            <w:pPr>
              <w:rPr>
                <w:color w:val="00B050"/>
              </w:rPr>
            </w:pPr>
            <w:r>
              <w:rPr>
                <w:color w:val="00B050"/>
              </w:rPr>
              <w:t>Oct</w:t>
            </w:r>
          </w:p>
        </w:tc>
      </w:tr>
      <w:tr w:rsidR="00D343EC" w14:paraId="5BBED229" w14:textId="77777777">
        <w:tc>
          <w:tcPr>
            <w:tcW w:w="4428" w:type="dxa"/>
            <w:shd w:val="clear" w:color="auto" w:fill="auto"/>
          </w:tcPr>
          <w:p w14:paraId="00000259" w14:textId="77777777" w:rsidR="00D343EC" w:rsidRDefault="00681E11">
            <w:pPr>
              <w:rPr>
                <w:color w:val="00B050"/>
              </w:rPr>
            </w:pPr>
            <w:r>
              <w:rPr>
                <w:color w:val="00B050"/>
              </w:rPr>
              <w:t>November</w:t>
            </w:r>
          </w:p>
        </w:tc>
        <w:tc>
          <w:tcPr>
            <w:tcW w:w="4428" w:type="dxa"/>
            <w:shd w:val="clear" w:color="auto" w:fill="auto"/>
          </w:tcPr>
          <w:p w14:paraId="0000025A" w14:textId="77777777" w:rsidR="00D343EC" w:rsidRDefault="00681E11">
            <w:pPr>
              <w:rPr>
                <w:color w:val="00B050"/>
              </w:rPr>
            </w:pPr>
            <w:r>
              <w:rPr>
                <w:color w:val="00B050"/>
              </w:rPr>
              <w:t>Nov</w:t>
            </w:r>
          </w:p>
        </w:tc>
      </w:tr>
      <w:tr w:rsidR="00D343EC" w14:paraId="42914C8E" w14:textId="77777777">
        <w:tc>
          <w:tcPr>
            <w:tcW w:w="4428" w:type="dxa"/>
            <w:shd w:val="clear" w:color="auto" w:fill="auto"/>
          </w:tcPr>
          <w:p w14:paraId="0000025B" w14:textId="77777777" w:rsidR="00D343EC" w:rsidRDefault="00681E11">
            <w:pPr>
              <w:rPr>
                <w:color w:val="00B050"/>
              </w:rPr>
            </w:pPr>
            <w:r>
              <w:rPr>
                <w:color w:val="00B050"/>
              </w:rPr>
              <w:t>December</w:t>
            </w:r>
          </w:p>
        </w:tc>
        <w:tc>
          <w:tcPr>
            <w:tcW w:w="4428" w:type="dxa"/>
            <w:shd w:val="clear" w:color="auto" w:fill="auto"/>
          </w:tcPr>
          <w:p w14:paraId="0000025C" w14:textId="77777777" w:rsidR="00D343EC" w:rsidRDefault="00681E11">
            <w:pPr>
              <w:rPr>
                <w:color w:val="00B050"/>
              </w:rPr>
            </w:pPr>
            <w:r>
              <w:rPr>
                <w:color w:val="00B050"/>
              </w:rPr>
              <w:t>Dec</w:t>
            </w:r>
          </w:p>
        </w:tc>
      </w:tr>
    </w:tbl>
    <w:p w14:paraId="0000025D" w14:textId="77777777" w:rsidR="00D343EC" w:rsidRDefault="00681E11">
      <w:r>
        <w:br w:type="page"/>
      </w:r>
    </w:p>
    <w:p w14:paraId="0000025E" w14:textId="77777777" w:rsidR="00D343EC" w:rsidRDefault="00681E11">
      <w:pPr>
        <w:pStyle w:val="Heading2"/>
      </w:pPr>
      <w:bookmarkStart w:id="50" w:name="_heading=h.1mrcu09" w:colFirst="0" w:colLast="0"/>
      <w:bookmarkEnd w:id="50"/>
      <w:r>
        <w:lastRenderedPageBreak/>
        <w:t>Fax cover style</w:t>
      </w:r>
    </w:p>
    <w:p w14:paraId="0000025F" w14:textId="77777777" w:rsidR="00D343EC" w:rsidRDefault="00681E11">
      <w:r>
        <w:rPr>
          <w:b/>
        </w:rPr>
        <w:t>Products:</w:t>
      </w:r>
      <w:r>
        <w:t xml:space="preserve"> Service Web, Mobile Web, Mobile App, Spartan(?).</w:t>
      </w:r>
    </w:p>
    <w:p w14:paraId="00000260" w14:textId="77777777" w:rsidR="00D343EC" w:rsidRDefault="00D343EC"/>
    <w:p w14:paraId="00000261" w14:textId="77777777" w:rsidR="00D343EC" w:rsidRDefault="00AF121C">
      <w:hyperlink w:anchor="bookmark=id.3ygebqi">
        <w:r w:rsidR="00681E11">
          <w:rPr>
            <w:b/>
            <w:u w:val="single"/>
          </w:rPr>
          <w:t>Brand - Language - Fax cover template Matrix (10.0)</w:t>
        </w:r>
      </w:hyperlink>
    </w:p>
    <w:p w14:paraId="00000262" w14:textId="77777777" w:rsidR="00D343EC" w:rsidRDefault="00D343EC"/>
    <w:tbl>
      <w:tblPr>
        <w:tblStyle w:val="aff7"/>
        <w:tblW w:w="999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68"/>
        <w:gridCol w:w="1701"/>
        <w:gridCol w:w="850"/>
        <w:gridCol w:w="1418"/>
        <w:gridCol w:w="3260"/>
        <w:gridCol w:w="1701"/>
      </w:tblGrid>
      <w:tr w:rsidR="00D343EC" w14:paraId="5B32BF5F" w14:textId="77777777">
        <w:tc>
          <w:tcPr>
            <w:tcW w:w="10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3" w14:textId="77777777" w:rsidR="00D343EC" w:rsidRDefault="00681E11">
            <w:r>
              <w:rPr>
                <w:b/>
              </w:rPr>
              <w:t>Brand</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4" w14:textId="77777777" w:rsidR="00D343EC" w:rsidRDefault="00681E11">
            <w:r>
              <w:rPr>
                <w:b/>
              </w:rPr>
              <w:t>User Language</w:t>
            </w:r>
          </w:p>
        </w:tc>
        <w:tc>
          <w:tcPr>
            <w:tcW w:w="8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5" w14:textId="77777777" w:rsidR="00D343EC" w:rsidRDefault="00681E11">
            <w:r>
              <w:rPr>
                <w:b/>
              </w:rPr>
              <w:t>Locale</w:t>
            </w:r>
          </w:p>
        </w:tc>
        <w:tc>
          <w:tcPr>
            <w:tcW w:w="141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6" w14:textId="77777777" w:rsidR="00D343EC" w:rsidRDefault="00681E11">
            <w:r>
              <w:rPr>
                <w:b/>
              </w:rPr>
              <w:t>User Language Display Name</w:t>
            </w:r>
          </w:p>
        </w:tc>
        <w:tc>
          <w:tcPr>
            <w:tcW w:w="32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7" w14:textId="77777777" w:rsidR="00D343EC" w:rsidRDefault="00681E11">
            <w:r>
              <w:rPr>
                <w:b/>
              </w:rPr>
              <w:t>Cover Pages</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8" w14:textId="77777777" w:rsidR="00D343EC" w:rsidRDefault="00681E11">
            <w:r>
              <w:rPr>
                <w:b/>
              </w:rPr>
              <w:t>Default Cover</w:t>
            </w:r>
          </w:p>
        </w:tc>
      </w:tr>
      <w:tr w:rsidR="00D343EC" w14:paraId="44E48CE8" w14:textId="77777777">
        <w:tc>
          <w:tcPr>
            <w:tcW w:w="10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9" w14:textId="77777777" w:rsidR="00D343EC" w:rsidRDefault="00681E11">
            <w:pPr>
              <w:pBdr>
                <w:top w:val="nil"/>
                <w:left w:val="nil"/>
                <w:bottom w:val="nil"/>
                <w:right w:val="nil"/>
                <w:between w:val="nil"/>
              </w:pBdr>
              <w:spacing w:before="100" w:after="100"/>
              <w:rPr>
                <w:color w:val="000000"/>
              </w:rPr>
            </w:pPr>
            <w:r>
              <w:rPr>
                <w:color w:val="000000"/>
              </w:rPr>
              <w:t>RC US/CA/UK/EU/AU</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A" w14:textId="77777777" w:rsidR="00D343EC" w:rsidRDefault="00681E11">
            <w:r>
              <w:t>UK English</w:t>
            </w:r>
          </w:p>
        </w:tc>
        <w:tc>
          <w:tcPr>
            <w:tcW w:w="8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B" w14:textId="77777777" w:rsidR="00D343EC" w:rsidRDefault="00681E11">
            <w:pPr>
              <w:pBdr>
                <w:top w:val="nil"/>
                <w:left w:val="nil"/>
                <w:bottom w:val="nil"/>
                <w:right w:val="nil"/>
                <w:between w:val="nil"/>
              </w:pBdr>
              <w:spacing w:before="100" w:after="100"/>
              <w:rPr>
                <w:color w:val="000000"/>
              </w:rPr>
            </w:pPr>
            <w:r>
              <w:rPr>
                <w:color w:val="000000"/>
              </w:rPr>
              <w:t>en_GB</w:t>
            </w:r>
          </w:p>
        </w:tc>
        <w:tc>
          <w:tcPr>
            <w:tcW w:w="141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C" w14:textId="77777777" w:rsidR="00D343EC" w:rsidRDefault="00681E11">
            <w:r>
              <w:t>English (U.K.)</w:t>
            </w:r>
          </w:p>
        </w:tc>
        <w:tc>
          <w:tcPr>
            <w:tcW w:w="32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D" w14:textId="77777777" w:rsidR="00D343EC" w:rsidRDefault="00681E11">
            <w:pPr>
              <w:pBdr>
                <w:top w:val="nil"/>
                <w:left w:val="nil"/>
                <w:bottom w:val="nil"/>
                <w:right w:val="nil"/>
                <w:between w:val="nil"/>
              </w:pBdr>
              <w:spacing w:before="100" w:after="100"/>
              <w:rPr>
                <w:color w:val="000000"/>
              </w:rPr>
            </w:pPr>
            <w:r>
              <w:rPr>
                <w:color w:val="000000"/>
              </w:rPr>
              <w:t xml:space="preserve">1 UK English template + 1 US English template + 1 Canada French template + 1 Europe French template + 1 German template + 1 Spanish template + 1 Italian template + 1 Latin America Spanish + 1 Japanese template + 1 </w:t>
            </w:r>
            <w:r>
              <w:rPr>
                <w:color w:val="333333"/>
              </w:rPr>
              <w:t>Brazilian Portuguese</w:t>
            </w:r>
            <w:r>
              <w:rPr>
                <w:color w:val="000000"/>
              </w:rPr>
              <w:t xml:space="preserve"> template: 10 in total</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E" w14:textId="77777777" w:rsidR="00D343EC" w:rsidRDefault="00681E11">
            <w:r>
              <w:t>UK English template</w:t>
            </w:r>
          </w:p>
        </w:tc>
      </w:tr>
      <w:tr w:rsidR="00D343EC" w14:paraId="0EFE819E" w14:textId="77777777">
        <w:tc>
          <w:tcPr>
            <w:tcW w:w="10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6F" w14:textId="77777777" w:rsidR="00D343EC" w:rsidRDefault="00681E11">
            <w:pPr>
              <w:pBdr>
                <w:top w:val="nil"/>
                <w:left w:val="nil"/>
                <w:bottom w:val="nil"/>
                <w:right w:val="nil"/>
                <w:between w:val="nil"/>
              </w:pBdr>
              <w:spacing w:before="100" w:after="100"/>
              <w:rPr>
                <w:color w:val="000000"/>
              </w:rPr>
            </w:pPr>
            <w:r>
              <w:rPr>
                <w:color w:val="000000"/>
              </w:rPr>
              <w:t>BT</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0" w14:textId="77777777" w:rsidR="00D343EC" w:rsidRDefault="00681E11">
            <w:r>
              <w:t>UK English</w:t>
            </w:r>
          </w:p>
        </w:tc>
        <w:tc>
          <w:tcPr>
            <w:tcW w:w="8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1" w14:textId="77777777" w:rsidR="00D343EC" w:rsidRDefault="00681E11">
            <w:pPr>
              <w:pBdr>
                <w:top w:val="nil"/>
                <w:left w:val="nil"/>
                <w:bottom w:val="nil"/>
                <w:right w:val="nil"/>
                <w:between w:val="nil"/>
              </w:pBdr>
              <w:spacing w:before="100" w:after="100"/>
              <w:rPr>
                <w:color w:val="000000"/>
              </w:rPr>
            </w:pPr>
            <w:r>
              <w:rPr>
                <w:color w:val="000000"/>
              </w:rPr>
              <w:t>en_GB</w:t>
            </w:r>
          </w:p>
        </w:tc>
        <w:tc>
          <w:tcPr>
            <w:tcW w:w="141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2" w14:textId="77777777" w:rsidR="00D343EC" w:rsidRDefault="00681E11">
            <w:r>
              <w:t>English (U.K.)</w:t>
            </w:r>
          </w:p>
        </w:tc>
        <w:tc>
          <w:tcPr>
            <w:tcW w:w="32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3" w14:textId="77777777" w:rsidR="00D343EC" w:rsidRDefault="00681E11">
            <w:pPr>
              <w:pBdr>
                <w:top w:val="nil"/>
                <w:left w:val="nil"/>
                <w:bottom w:val="nil"/>
                <w:right w:val="nil"/>
                <w:between w:val="nil"/>
              </w:pBdr>
              <w:spacing w:before="100" w:after="100"/>
              <w:rPr>
                <w:color w:val="000000"/>
              </w:rPr>
            </w:pPr>
            <w:r>
              <w:rPr>
                <w:color w:val="000000"/>
              </w:rPr>
              <w:t>1 UK English template (no footer) (need to remove US English legacy templates; add UK English template)</w:t>
            </w:r>
          </w:p>
        </w:tc>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4" w14:textId="77777777" w:rsidR="00D343EC" w:rsidRDefault="00681E11">
            <w:r>
              <w:t>UK English template</w:t>
            </w:r>
          </w:p>
        </w:tc>
      </w:tr>
    </w:tbl>
    <w:p w14:paraId="00000275" w14:textId="77777777" w:rsidR="00D343EC" w:rsidRDefault="00D343EC"/>
    <w:p w14:paraId="00000276" w14:textId="77777777" w:rsidR="00D343EC" w:rsidRDefault="00AF121C">
      <w:pPr>
        <w:rPr>
          <w:b/>
          <w:u w:val="single"/>
        </w:rPr>
      </w:pPr>
      <w:hyperlink w:anchor="bookmark=id.2dlolyb">
        <w:r w:rsidR="00681E11">
          <w:rPr>
            <w:b/>
            <w:u w:val="single"/>
          </w:rPr>
          <w:t>Template ID</w:t>
        </w:r>
      </w:hyperlink>
    </w:p>
    <w:p w14:paraId="00000277" w14:textId="77777777" w:rsidR="00D343EC" w:rsidRDefault="00681E11">
      <w:r>
        <w:t>"1 UK English template" = (17 English_British) in db</w:t>
      </w:r>
    </w:p>
    <w:p w14:paraId="00000278" w14:textId="77777777" w:rsidR="00D343EC" w:rsidRDefault="00681E11">
      <w:pPr>
        <w:rPr>
          <w:b/>
          <w:u w:val="single"/>
        </w:rPr>
      </w:pPr>
      <w:r>
        <w:br w:type="page"/>
      </w:r>
      <w:hyperlink w:anchor="bookmark=id.sqyw64">
        <w:r>
          <w:rPr>
            <w:b/>
            <w:u w:val="single"/>
          </w:rPr>
          <w:t>Template Names on SW/MW</w:t>
        </w:r>
      </w:hyperlink>
      <w:r>
        <w:rPr>
          <w:b/>
          <w:u w:val="single"/>
        </w:rPr>
        <w:br/>
      </w:r>
    </w:p>
    <w:tbl>
      <w:tblPr>
        <w:tblStyle w:val="aff8"/>
        <w:tblW w:w="1035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02"/>
        <w:gridCol w:w="945"/>
        <w:gridCol w:w="956"/>
        <w:gridCol w:w="1383"/>
        <w:gridCol w:w="1383"/>
        <w:gridCol w:w="1486"/>
        <w:gridCol w:w="890"/>
        <w:gridCol w:w="956"/>
        <w:gridCol w:w="1053"/>
      </w:tblGrid>
      <w:tr w:rsidR="00D343EC" w14:paraId="54BF3C00" w14:textId="77777777">
        <w:tc>
          <w:tcPr>
            <w:tcW w:w="13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9" w14:textId="77777777" w:rsidR="00D343EC" w:rsidRDefault="00681E11">
            <w:pPr>
              <w:rPr>
                <w:b/>
              </w:rPr>
            </w:pPr>
            <w:r>
              <w:rPr>
                <w:b/>
              </w:rPr>
              <w:t>Template</w:t>
            </w:r>
          </w:p>
        </w:tc>
        <w:tc>
          <w:tcPr>
            <w:tcW w:w="9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A" w14:textId="77777777" w:rsidR="00D343EC" w:rsidRDefault="00681E11">
            <w:pPr>
              <w:rPr>
                <w:b/>
              </w:rPr>
            </w:pPr>
            <w:r>
              <w:rPr>
                <w:b/>
              </w:rPr>
              <w:t>en_US Name</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B" w14:textId="77777777" w:rsidR="00D343EC" w:rsidRDefault="00681E11">
            <w:pPr>
              <w:rPr>
                <w:b/>
              </w:rPr>
            </w:pPr>
            <w:r>
              <w:rPr>
                <w:b/>
              </w:rPr>
              <w:t>en_GB Name</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C" w14:textId="77777777" w:rsidR="00D343EC" w:rsidRDefault="00681E11">
            <w:pPr>
              <w:rPr>
                <w:b/>
              </w:rPr>
            </w:pPr>
            <w:r>
              <w:rPr>
                <w:b/>
              </w:rPr>
              <w:t>fr_CA Name</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D" w14:textId="77777777" w:rsidR="00D343EC" w:rsidRDefault="00681E11">
            <w:pPr>
              <w:rPr>
                <w:b/>
              </w:rPr>
            </w:pPr>
            <w:r>
              <w:rPr>
                <w:b/>
              </w:rPr>
              <w:t>fr_FR Name</w:t>
            </w:r>
          </w:p>
        </w:tc>
        <w:tc>
          <w:tcPr>
            <w:tcW w:w="148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E" w14:textId="77777777" w:rsidR="00D343EC" w:rsidRDefault="00681E11">
            <w:pPr>
              <w:rPr>
                <w:b/>
              </w:rPr>
            </w:pPr>
            <w:r>
              <w:rPr>
                <w:b/>
              </w:rPr>
              <w:t>de_DE Name</w:t>
            </w:r>
          </w:p>
        </w:tc>
        <w:tc>
          <w:tcPr>
            <w:tcW w:w="8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7F" w14:textId="77777777" w:rsidR="00D343EC" w:rsidRDefault="00681E11">
            <w:pPr>
              <w:rPr>
                <w:b/>
              </w:rPr>
            </w:pPr>
            <w:r>
              <w:rPr>
                <w:b/>
              </w:rPr>
              <w:t>es_ES Name</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0" w14:textId="77777777" w:rsidR="00D343EC" w:rsidRDefault="00681E11">
            <w:pPr>
              <w:rPr>
                <w:b/>
              </w:rPr>
            </w:pPr>
            <w:r>
              <w:rPr>
                <w:b/>
              </w:rPr>
              <w:t>it_IT Name</w:t>
            </w:r>
          </w:p>
        </w:tc>
        <w:tc>
          <w:tcPr>
            <w:tcW w:w="105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1" w14:textId="77777777" w:rsidR="00D343EC" w:rsidRDefault="00681E11">
            <w:pPr>
              <w:rPr>
                <w:b/>
              </w:rPr>
            </w:pPr>
            <w:r>
              <w:rPr>
                <w:b/>
              </w:rPr>
              <w:t>es_419 Name</w:t>
            </w:r>
          </w:p>
        </w:tc>
      </w:tr>
      <w:tr w:rsidR="00D343EC" w14:paraId="476DAF48" w14:textId="77777777">
        <w:trPr>
          <w:trHeight w:val="1520"/>
        </w:trPr>
        <w:tc>
          <w:tcPr>
            <w:tcW w:w="13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2" w14:textId="77777777" w:rsidR="00D343EC" w:rsidRDefault="00681E11">
            <w:r>
              <w:t>All legacy templates</w:t>
            </w:r>
          </w:p>
        </w:tc>
        <w:tc>
          <w:tcPr>
            <w:tcW w:w="9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3" w14:textId="77777777" w:rsidR="00D343EC" w:rsidRDefault="00681E11">
            <w:r>
              <w:t>Use the same names as before</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4" w14:textId="77777777" w:rsidR="00D343EC" w:rsidRDefault="00681E11">
            <w:r>
              <w:t>N/A</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5" w14:textId="77777777" w:rsidR="00D343EC" w:rsidRDefault="00681E11">
            <w:r>
              <w:t>N/A</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6" w14:textId="77777777" w:rsidR="00D343EC" w:rsidRDefault="00681E11">
            <w:r>
              <w:t>N/A</w:t>
            </w:r>
          </w:p>
        </w:tc>
        <w:tc>
          <w:tcPr>
            <w:tcW w:w="148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7" w14:textId="77777777" w:rsidR="00D343EC" w:rsidRDefault="00681E11">
            <w:r>
              <w:t>N/A</w:t>
            </w:r>
          </w:p>
        </w:tc>
        <w:tc>
          <w:tcPr>
            <w:tcW w:w="8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8" w14:textId="77777777" w:rsidR="00D343EC" w:rsidRDefault="00681E11">
            <w:r>
              <w:t>N/A</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9" w14:textId="77777777" w:rsidR="00D343EC" w:rsidRDefault="00681E11">
            <w:r>
              <w:t>N/A</w:t>
            </w:r>
          </w:p>
        </w:tc>
        <w:tc>
          <w:tcPr>
            <w:tcW w:w="105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A" w14:textId="77777777" w:rsidR="00D343EC" w:rsidRDefault="00681E11">
            <w:r>
              <w:t>N/A</w:t>
            </w:r>
          </w:p>
        </w:tc>
      </w:tr>
      <w:tr w:rsidR="00D343EC" w14:paraId="55EA2A7B" w14:textId="77777777">
        <w:trPr>
          <w:trHeight w:val="540"/>
        </w:trPr>
        <w:tc>
          <w:tcPr>
            <w:tcW w:w="13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B" w14:textId="77777777" w:rsidR="00D343EC" w:rsidRDefault="00681E11">
            <w:r>
              <w:t>UK English template</w:t>
            </w:r>
          </w:p>
        </w:tc>
        <w:tc>
          <w:tcPr>
            <w:tcW w:w="9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C" w14:textId="77777777" w:rsidR="00D343EC" w:rsidRDefault="00681E11">
            <w:r>
              <w:t>English (U.K.)</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D" w14:textId="77777777" w:rsidR="00D343EC" w:rsidRDefault="00681E11">
            <w:r>
              <w:t>English (U.K.)</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E" w14:textId="77777777" w:rsidR="00D343EC" w:rsidRDefault="00681E11">
            <w:r>
              <w:t>Anglais (Royaume-Uni)</w:t>
            </w:r>
          </w:p>
        </w:tc>
        <w:tc>
          <w:tcPr>
            <w:tcW w:w="13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8F" w14:textId="77777777" w:rsidR="00D343EC" w:rsidRDefault="00681E11">
            <w:r>
              <w:t>Anglais (Royaume-Uni)</w:t>
            </w:r>
          </w:p>
        </w:tc>
        <w:tc>
          <w:tcPr>
            <w:tcW w:w="148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0" w14:textId="77777777" w:rsidR="00D343EC" w:rsidRDefault="00681E11">
            <w:r>
              <w:rPr>
                <w:color w:val="000000"/>
              </w:rPr>
              <w:t>Englisch (Vereinigtes Königreich)</w:t>
            </w:r>
          </w:p>
        </w:tc>
        <w:tc>
          <w:tcPr>
            <w:tcW w:w="8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1" w14:textId="77777777" w:rsidR="00D343EC" w:rsidRDefault="00681E11">
            <w:r>
              <w:rPr>
                <w:color w:val="333333"/>
              </w:rPr>
              <w:t>Inglés (Reino Unido)</w:t>
            </w:r>
          </w:p>
        </w:tc>
        <w:tc>
          <w:tcPr>
            <w:tcW w:w="9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2" w14:textId="77777777" w:rsidR="00D343EC" w:rsidRDefault="00681E11">
            <w:r>
              <w:t>Inglese (Regno Unito)</w:t>
            </w:r>
          </w:p>
        </w:tc>
        <w:tc>
          <w:tcPr>
            <w:tcW w:w="105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3" w14:textId="77777777" w:rsidR="00D343EC" w:rsidRDefault="00681E11">
            <w:r>
              <w:t>Inglés (Reino Unido)</w:t>
            </w:r>
          </w:p>
        </w:tc>
      </w:tr>
    </w:tbl>
    <w:p w14:paraId="00000294" w14:textId="77777777" w:rsidR="00D343EC" w:rsidRDefault="00D343EC"/>
    <w:p w14:paraId="00000295" w14:textId="77777777" w:rsidR="00D343EC" w:rsidRDefault="00AF121C">
      <w:pPr>
        <w:rPr>
          <w:b/>
          <w:u w:val="single"/>
        </w:rPr>
      </w:pPr>
      <w:hyperlink w:anchor="bookmark=id.3cqmetx">
        <w:r w:rsidR="00681E11">
          <w:rPr>
            <w:b/>
            <w:u w:val="single"/>
          </w:rPr>
          <w:t>Template Names on Mobile apps</w:t>
        </w:r>
      </w:hyperlink>
    </w:p>
    <w:p w14:paraId="00000296" w14:textId="77777777" w:rsidR="00D343EC" w:rsidRDefault="00D343EC"/>
    <w:tbl>
      <w:tblPr>
        <w:tblStyle w:val="aff9"/>
        <w:tblW w:w="8506" w:type="dxa"/>
        <w:tblInd w:w="3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75"/>
        <w:gridCol w:w="6131"/>
      </w:tblGrid>
      <w:tr w:rsidR="00D343EC" w14:paraId="136C9BE9" w14:textId="77777777">
        <w:tc>
          <w:tcPr>
            <w:tcW w:w="23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7" w14:textId="77777777" w:rsidR="00D343EC" w:rsidRDefault="00681E11">
            <w:pPr>
              <w:rPr>
                <w:b/>
              </w:rPr>
            </w:pPr>
            <w:r>
              <w:rPr>
                <w:b/>
              </w:rPr>
              <w:t>Templates</w:t>
            </w:r>
          </w:p>
        </w:tc>
        <w:tc>
          <w:tcPr>
            <w:tcW w:w="613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8" w14:textId="77777777" w:rsidR="00D343EC" w:rsidRDefault="00681E11">
            <w:pPr>
              <w:rPr>
                <w:b/>
              </w:rPr>
            </w:pPr>
            <w:r>
              <w:rPr>
                <w:b/>
              </w:rPr>
              <w:t>Names</w:t>
            </w:r>
          </w:p>
        </w:tc>
      </w:tr>
      <w:tr w:rsidR="00D343EC" w14:paraId="48A5EA59" w14:textId="77777777">
        <w:tc>
          <w:tcPr>
            <w:tcW w:w="23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9" w14:textId="77777777" w:rsidR="00D343EC" w:rsidRDefault="00681E11">
            <w:r>
              <w:t>All legacy templates</w:t>
            </w:r>
          </w:p>
        </w:tc>
        <w:tc>
          <w:tcPr>
            <w:tcW w:w="613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A" w14:textId="77777777" w:rsidR="00D343EC" w:rsidRDefault="00681E11">
            <w:r>
              <w:t>Use the same names as before</w:t>
            </w:r>
          </w:p>
        </w:tc>
      </w:tr>
      <w:tr w:rsidR="00D343EC" w14:paraId="201C34B9" w14:textId="77777777">
        <w:trPr>
          <w:trHeight w:val="700"/>
        </w:trPr>
        <w:tc>
          <w:tcPr>
            <w:tcW w:w="23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B" w14:textId="77777777" w:rsidR="00D343EC" w:rsidRDefault="00681E11">
            <w:r>
              <w:t>UK template</w:t>
            </w:r>
          </w:p>
        </w:tc>
        <w:tc>
          <w:tcPr>
            <w:tcW w:w="613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9C" w14:textId="77777777" w:rsidR="00D343EC" w:rsidRDefault="00681E11">
            <w:r>
              <w:t>English (U.K.)</w:t>
            </w:r>
          </w:p>
        </w:tc>
      </w:tr>
    </w:tbl>
    <w:p w14:paraId="0000029D" w14:textId="77777777" w:rsidR="00D343EC" w:rsidRDefault="00D343EC"/>
    <w:p w14:paraId="0000029E" w14:textId="77777777" w:rsidR="00D343EC" w:rsidRDefault="00D343EC"/>
    <w:p w14:paraId="0000029F" w14:textId="77777777" w:rsidR="00D343EC" w:rsidRDefault="00AF121C">
      <w:pPr>
        <w:rPr>
          <w:b/>
          <w:u w:val="single"/>
        </w:rPr>
      </w:pPr>
      <w:hyperlink w:anchor="bookmark=id.1rvwp1q">
        <w:r w:rsidR="00681E11">
          <w:rPr>
            <w:b/>
            <w:u w:val="single"/>
          </w:rPr>
          <w:t>Fax Cover Template Layout (10.0)</w:t>
        </w:r>
      </w:hyperlink>
    </w:p>
    <w:p w14:paraId="000002A0" w14:textId="77777777" w:rsidR="00D343EC" w:rsidRDefault="00D343EC"/>
    <w:tbl>
      <w:tblPr>
        <w:tblStyle w:val="affa"/>
        <w:tblW w:w="87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85"/>
        <w:gridCol w:w="1454"/>
        <w:gridCol w:w="1138"/>
        <w:gridCol w:w="3540"/>
        <w:gridCol w:w="1773"/>
      </w:tblGrid>
      <w:tr w:rsidR="00D343EC" w14:paraId="751F4F42" w14:textId="77777777">
        <w:tc>
          <w:tcPr>
            <w:tcW w:w="8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A1" w14:textId="77777777" w:rsidR="00D343EC" w:rsidRDefault="00681E11">
            <w:pPr>
              <w:rPr>
                <w:b/>
              </w:rPr>
            </w:pPr>
            <w:r>
              <w:rPr>
                <w:b/>
              </w:rPr>
              <w:t>Brand</w:t>
            </w:r>
          </w:p>
        </w:tc>
        <w:tc>
          <w:tcPr>
            <w:tcW w:w="145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A2" w14:textId="77777777" w:rsidR="00D343EC" w:rsidRDefault="00681E11">
            <w:pPr>
              <w:rPr>
                <w:b/>
              </w:rPr>
            </w:pPr>
            <w:r>
              <w:rPr>
                <w:b/>
              </w:rPr>
              <w:t>Language</w:t>
            </w:r>
          </w:p>
        </w:tc>
        <w:tc>
          <w:tcPr>
            <w:tcW w:w="11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A3" w14:textId="77777777" w:rsidR="00D343EC" w:rsidRDefault="00681E11">
            <w:pPr>
              <w:rPr>
                <w:b/>
              </w:rPr>
            </w:pPr>
            <w:r>
              <w:rPr>
                <w:b/>
              </w:rPr>
              <w:t>Locale</w:t>
            </w:r>
          </w:p>
        </w:tc>
        <w:tc>
          <w:tcPr>
            <w:tcW w:w="35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A4" w14:textId="77777777" w:rsidR="00D343EC" w:rsidRDefault="00681E11">
            <w:pPr>
              <w:rPr>
                <w:b/>
              </w:rPr>
            </w:pPr>
            <w:r>
              <w:rPr>
                <w:b/>
              </w:rPr>
              <w:t>User Language Display Name</w:t>
            </w:r>
          </w:p>
        </w:tc>
        <w:tc>
          <w:tcPr>
            <w:tcW w:w="17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A5" w14:textId="77777777" w:rsidR="00D343EC" w:rsidRDefault="00681E11">
            <w:pPr>
              <w:rPr>
                <w:b/>
              </w:rPr>
            </w:pPr>
            <w:r>
              <w:rPr>
                <w:b/>
              </w:rPr>
              <w:t>Cover Layout</w:t>
            </w:r>
          </w:p>
        </w:tc>
      </w:tr>
      <w:tr w:rsidR="00D343EC" w14:paraId="4D307DB4" w14:textId="77777777">
        <w:trPr>
          <w:trHeight w:val="400"/>
        </w:trPr>
        <w:tc>
          <w:tcPr>
            <w:tcW w:w="8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6" w14:textId="77777777" w:rsidR="00D343EC" w:rsidRDefault="00681E11">
            <w:r>
              <w:t>RC UK</w:t>
            </w:r>
          </w:p>
        </w:tc>
        <w:tc>
          <w:tcPr>
            <w:tcW w:w="145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7" w14:textId="77777777" w:rsidR="00D343EC" w:rsidRDefault="00681E11">
            <w:r>
              <w:t>UK English</w:t>
            </w:r>
          </w:p>
        </w:tc>
        <w:tc>
          <w:tcPr>
            <w:tcW w:w="11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8" w14:textId="77777777" w:rsidR="00D343EC" w:rsidRDefault="00681E11">
            <w:r>
              <w:t>en_GB</w:t>
            </w:r>
          </w:p>
        </w:tc>
        <w:tc>
          <w:tcPr>
            <w:tcW w:w="35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9" w14:textId="77777777" w:rsidR="00D343EC" w:rsidRDefault="00681E11">
            <w:r>
              <w:t>English (U.K.)</w:t>
            </w:r>
          </w:p>
        </w:tc>
        <w:tc>
          <w:tcPr>
            <w:tcW w:w="17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A" w14:textId="77777777" w:rsidR="00D343EC" w:rsidRDefault="00681E11">
            <w:r>
              <w:t>Left: To | Right: From</w:t>
            </w:r>
          </w:p>
        </w:tc>
      </w:tr>
      <w:tr w:rsidR="00D343EC" w14:paraId="58533D6D" w14:textId="77777777">
        <w:trPr>
          <w:trHeight w:val="400"/>
        </w:trPr>
        <w:tc>
          <w:tcPr>
            <w:tcW w:w="8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B" w14:textId="77777777" w:rsidR="00D343EC" w:rsidRDefault="00681E11">
            <w:r>
              <w:t>BT</w:t>
            </w:r>
          </w:p>
        </w:tc>
        <w:tc>
          <w:tcPr>
            <w:tcW w:w="145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C" w14:textId="77777777" w:rsidR="00D343EC" w:rsidRDefault="00681E11">
            <w:r>
              <w:t>UK English</w:t>
            </w:r>
          </w:p>
        </w:tc>
        <w:tc>
          <w:tcPr>
            <w:tcW w:w="11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D" w14:textId="77777777" w:rsidR="00D343EC" w:rsidRDefault="00681E11">
            <w:r>
              <w:t>en_GB</w:t>
            </w:r>
          </w:p>
        </w:tc>
        <w:tc>
          <w:tcPr>
            <w:tcW w:w="35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E" w14:textId="77777777" w:rsidR="00D343EC" w:rsidRDefault="00681E11">
            <w:r>
              <w:t>English (U.K.)</w:t>
            </w:r>
          </w:p>
        </w:tc>
        <w:tc>
          <w:tcPr>
            <w:tcW w:w="17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000002AF" w14:textId="77777777" w:rsidR="00D343EC" w:rsidRDefault="00681E11">
            <w:r>
              <w:t>Left: To | Right: From</w:t>
            </w:r>
          </w:p>
        </w:tc>
      </w:tr>
    </w:tbl>
    <w:p w14:paraId="000002B0" w14:textId="77777777" w:rsidR="00D343EC" w:rsidRDefault="00D343EC"/>
    <w:p w14:paraId="000002B1" w14:textId="77777777" w:rsidR="00D343EC" w:rsidRDefault="00681E11">
      <w:pPr>
        <w:spacing w:after="0"/>
        <w:rPr>
          <w:sz w:val="8"/>
          <w:szCs w:val="8"/>
        </w:rPr>
      </w:pPr>
      <w:r>
        <w:br w:type="page"/>
      </w:r>
    </w:p>
    <w:p w14:paraId="000002B2" w14:textId="77777777" w:rsidR="00D343EC" w:rsidRDefault="00681E11">
      <w:pPr>
        <w:pStyle w:val="Heading2"/>
      </w:pPr>
      <w:bookmarkStart w:id="51" w:name="_heading=h.46r0co2" w:colFirst="0" w:colLast="0"/>
      <w:bookmarkEnd w:id="51"/>
      <w:r>
        <w:lastRenderedPageBreak/>
        <w:t>Currency</w:t>
      </w:r>
    </w:p>
    <w:p w14:paraId="000002B3" w14:textId="77777777" w:rsidR="00D343EC" w:rsidRDefault="00681E11">
      <w:r>
        <w:t>Currency symbols are placed immediately in front of the numeral, with no space afterwards:</w:t>
      </w:r>
    </w:p>
    <w:p w14:paraId="000002B4" w14:textId="77777777" w:rsidR="00D343EC" w:rsidRDefault="00681E11">
      <w:r>
        <w:tab/>
        <w:t>€145.80</w:t>
      </w:r>
    </w:p>
    <w:p w14:paraId="000002B5" w14:textId="77777777" w:rsidR="00D343EC" w:rsidRDefault="00681E11">
      <w:r>
        <w:t>For certain types of text, the three-letter ISO code may be used instead followed by space, e.g. “EUR 145.80”.</w:t>
      </w:r>
    </w:p>
    <w:p w14:paraId="000002B6" w14:textId="77777777" w:rsidR="00D343EC" w:rsidRDefault="00681E11">
      <w:pPr>
        <w:pStyle w:val="Heading2"/>
      </w:pPr>
      <w:bookmarkStart w:id="52" w:name="_heading=h.2lwamvv" w:colFirst="0" w:colLast="0"/>
      <w:bookmarkEnd w:id="52"/>
      <w:r>
        <w:t>Miscellaneous</w:t>
      </w:r>
    </w:p>
    <w:p w14:paraId="000002B7" w14:textId="77777777" w:rsidR="00D343EC" w:rsidRDefault="00681E11">
      <w:pPr>
        <w:pStyle w:val="Heading3"/>
      </w:pPr>
      <w:bookmarkStart w:id="53" w:name="_heading=h.111kx3o" w:colFirst="0" w:colLast="0"/>
      <w:bookmarkEnd w:id="53"/>
      <w:r>
        <w:t>Trademarks and product names</w:t>
      </w:r>
    </w:p>
    <w:p w14:paraId="000002B8" w14:textId="77777777" w:rsidR="00D343EC" w:rsidRDefault="00681E11">
      <w:r>
        <w:t>RingCentral has a number of registered and unregistered trademarks and trademarked phrases. Please refer to the most updated version of the approved RingCentral term list for your language. Note that, unless otherwise indicated, you must use the trademark and registered trademark symbols only when mentioning these for the first time in your translation.</w:t>
      </w:r>
    </w:p>
    <w:p w14:paraId="000002B9" w14:textId="77777777" w:rsidR="00D343EC" w:rsidRDefault="00681E11">
      <w:r>
        <w:t>For third-party products mentioned in RingCentral content, please conduct thorough research to determine whether an official, approved, trademarked translated version is available. Otherwise, use as in the source.</w:t>
      </w:r>
    </w:p>
    <w:p w14:paraId="000002BA" w14:textId="77777777" w:rsidR="00D343EC" w:rsidRDefault="00D343EC"/>
    <w:p w14:paraId="000002BB" w14:textId="77777777" w:rsidR="00D343EC" w:rsidRDefault="00681E11">
      <w:pPr>
        <w:pStyle w:val="Heading3"/>
      </w:pPr>
      <w:bookmarkStart w:id="54" w:name="_heading=h.3l18frh" w:colFirst="0" w:colLast="0"/>
      <w:bookmarkEnd w:id="54"/>
      <w:r>
        <w:t>Third-party trademarks and product names</w:t>
      </w:r>
    </w:p>
    <w:p w14:paraId="000002BC" w14:textId="77777777" w:rsidR="00D343EC" w:rsidRDefault="00681E11">
      <w:r>
        <w:t>For third-party trademarks and products mentioned in RingCentral content, please conduct thorough research to determine whether an official, approved, trademarked translated version is available before using as in the source.</w:t>
      </w:r>
    </w:p>
    <w:p w14:paraId="000002BD" w14:textId="77777777" w:rsidR="00D343EC" w:rsidRDefault="00681E11">
      <w:r>
        <w:t>Below are some useful links:</w:t>
      </w:r>
    </w:p>
    <w:p w14:paraId="000002BE" w14:textId="77777777" w:rsidR="00D343EC" w:rsidRDefault="00681E11">
      <w:r>
        <w:t>Adobe trademarks list: adobe.com/misc/pdfs/adobe_trademark_database_external.pdf</w:t>
      </w:r>
    </w:p>
    <w:p w14:paraId="000002BF" w14:textId="77777777" w:rsidR="00D343EC" w:rsidRDefault="00681E11">
      <w:r>
        <w:t>Apple trademarks list: apple.com/legal/intellectual-property/trademark/appletmlist.html</w:t>
      </w:r>
    </w:p>
    <w:p w14:paraId="000002C0" w14:textId="77777777" w:rsidR="00D343EC" w:rsidRDefault="00681E11">
      <w:r>
        <w:t>Google trademarks list: http://www.google.com/permissions/trademark/trademark-list.html</w:t>
      </w:r>
    </w:p>
    <w:p w14:paraId="000002C1" w14:textId="77777777" w:rsidR="00D343EC" w:rsidRDefault="00681E11">
      <w:r>
        <w:t>Microsoft trademarks list: microsoft.com/en-us/legal/intellectualproperty/Trademarks/EN-US.aspx</w:t>
      </w:r>
    </w:p>
    <w:p w14:paraId="000002C2" w14:textId="77777777" w:rsidR="00D343EC" w:rsidRDefault="00681E11">
      <w:r>
        <w:t>Salesforce trademarks list: http://www.sfdcstatic.com/assets/pdf/misc/salesforce_TM_list.pdf</w:t>
      </w:r>
    </w:p>
    <w:p w14:paraId="000002C3" w14:textId="77777777" w:rsidR="00D343EC" w:rsidRDefault="00681E11">
      <w:pPr>
        <w:pStyle w:val="Heading2"/>
      </w:pPr>
      <w:bookmarkStart w:id="55" w:name="_heading=h.206ipza" w:colFirst="0" w:colLast="0"/>
      <w:bookmarkEnd w:id="55"/>
      <w:r>
        <w:br w:type="column"/>
      </w:r>
      <w:r>
        <w:lastRenderedPageBreak/>
        <w:t>Copyright information, footer and publication dates</w:t>
      </w:r>
    </w:p>
    <w:p w14:paraId="000002C4" w14:textId="77777777" w:rsidR="00D343EC" w:rsidRDefault="00681E11">
      <w:r>
        <w:t>Copyright notices tend to be standard texts. Please ensure that you are using the official version of the below text for use in UK English.</w:t>
      </w:r>
    </w:p>
    <w:p w14:paraId="000002C5" w14:textId="77777777" w:rsidR="00D343EC" w:rsidRDefault="00681E11">
      <w:pPr>
        <w:rPr>
          <w:i/>
        </w:rPr>
      </w:pPr>
      <w:r>
        <w:rPr>
          <w:i/>
        </w:rPr>
        <w:t>©2015 RingCentral, Inc. All rights reserved. RingCentral, RingCentral Office, RingCentral Meetings and the RingCentral logo are registered trademarks of RingCentral, Inc. Other third-party marks and logos displayed in this document are the trademarks of their respective owners.</w:t>
      </w:r>
    </w:p>
    <w:p w14:paraId="000002C6" w14:textId="77777777" w:rsidR="00D343EC" w:rsidRDefault="00D343EC"/>
    <w:p w14:paraId="000002C7" w14:textId="77777777" w:rsidR="00D343EC" w:rsidRDefault="00681E11">
      <w:pPr>
        <w:pStyle w:val="Heading2"/>
      </w:pPr>
      <w:bookmarkStart w:id="56" w:name="_heading=h.4k668n3" w:colFirst="0" w:colLast="0"/>
      <w:bookmarkEnd w:id="56"/>
      <w:r>
        <w:t>References to links</w:t>
      </w:r>
    </w:p>
    <w:p w14:paraId="000002C8" w14:textId="77777777" w:rsidR="00D343EC" w:rsidRDefault="00681E11">
      <w:r>
        <w:t>Whenever source files include references to URLs, translators should query if these links have a local version, and modify the document accordingly. If not, the relevant URL will be left as it appears in the US English text.</w:t>
      </w:r>
    </w:p>
    <w:p w14:paraId="000002C9" w14:textId="77777777" w:rsidR="00D343EC" w:rsidRDefault="00D343EC"/>
    <w:p w14:paraId="000002CA" w14:textId="77777777" w:rsidR="00D343EC" w:rsidRDefault="00D343EC"/>
    <w:p w14:paraId="000002CB" w14:textId="77777777" w:rsidR="00D343EC" w:rsidRDefault="00D343EC"/>
    <w:p w14:paraId="000002CC" w14:textId="77777777" w:rsidR="00D343EC" w:rsidRDefault="00681E11">
      <w:pPr>
        <w:pStyle w:val="Heading2"/>
      </w:pPr>
      <w:bookmarkStart w:id="57" w:name="_heading=h.2zbgiuw" w:colFirst="0" w:colLast="0"/>
      <w:bookmarkEnd w:id="57"/>
      <w:r>
        <w:t>References to UI Options</w:t>
      </w:r>
    </w:p>
    <w:p w14:paraId="000002CD" w14:textId="77777777" w:rsidR="00D343EC" w:rsidRDefault="00681E11">
      <w:r>
        <w:t>In regards to UI option translation for software projects, instructions may vary based on RingCentral project-specific guidelines. However, in general, please adhere to the following:</w:t>
      </w:r>
    </w:p>
    <w:p w14:paraId="000002CE" w14:textId="77777777" w:rsidR="00D343EC" w:rsidRDefault="00681E11">
      <w:pPr>
        <w:numPr>
          <w:ilvl w:val="0"/>
          <w:numId w:val="7"/>
        </w:numPr>
        <w:pBdr>
          <w:top w:val="nil"/>
          <w:left w:val="nil"/>
          <w:bottom w:val="nil"/>
          <w:right w:val="nil"/>
          <w:between w:val="nil"/>
        </w:pBdr>
        <w:spacing w:after="0"/>
        <w:rPr>
          <w:color w:val="000000"/>
        </w:rPr>
      </w:pPr>
      <w:r>
        <w:rPr>
          <w:color w:val="000000"/>
        </w:rPr>
        <w:t>If software has been translated, please match the relevant translation memory or string list provided with the translation package.</w:t>
      </w:r>
    </w:p>
    <w:p w14:paraId="000002CF" w14:textId="77777777" w:rsidR="00D343EC" w:rsidRDefault="00681E11">
      <w:pPr>
        <w:numPr>
          <w:ilvl w:val="0"/>
          <w:numId w:val="7"/>
        </w:numPr>
        <w:pBdr>
          <w:top w:val="nil"/>
          <w:left w:val="nil"/>
          <w:bottom w:val="nil"/>
          <w:right w:val="nil"/>
          <w:between w:val="nil"/>
        </w:pBdr>
        <w:spacing w:after="0"/>
        <w:rPr>
          <w:color w:val="000000"/>
        </w:rPr>
      </w:pPr>
      <w:r>
        <w:rPr>
          <w:color w:val="000000"/>
        </w:rPr>
        <w:t>If software has not been translated, please maintain the original US English terms.</w:t>
      </w:r>
    </w:p>
    <w:p w14:paraId="000002D0" w14:textId="77777777" w:rsidR="00D343EC" w:rsidRDefault="00D343EC"/>
    <w:p w14:paraId="000002D1" w14:textId="77777777" w:rsidR="00D343EC" w:rsidRDefault="00681E11">
      <w:r>
        <w:t>When necessary, please refer to Microsoft approved terminology for your language on the MS Portal: http://www.microsoft.com/Language/en-US/Default.aspx</w:t>
      </w:r>
    </w:p>
    <w:p w14:paraId="000002D2" w14:textId="77777777" w:rsidR="00D343EC" w:rsidRDefault="00681E11">
      <w:pPr>
        <w:pStyle w:val="Heading2"/>
      </w:pPr>
      <w:bookmarkStart w:id="58" w:name="_heading=h.1egqt2p" w:colFirst="0" w:colLast="0"/>
      <w:bookmarkEnd w:id="58"/>
      <w:r>
        <w:br w:type="column"/>
      </w:r>
      <w:r>
        <w:lastRenderedPageBreak/>
        <w:t>Addresses and Phone Numbers</w:t>
      </w:r>
    </w:p>
    <w:p w14:paraId="000002D3" w14:textId="77777777" w:rsidR="00D343EC" w:rsidRDefault="00681E11">
      <w:r>
        <w:t>In general, please follow the principles outlined below:</w:t>
      </w:r>
    </w:p>
    <w:p w14:paraId="000002D4" w14:textId="77777777" w:rsidR="00D343EC" w:rsidRDefault="00681E11">
      <w:pPr>
        <w:numPr>
          <w:ilvl w:val="0"/>
          <w:numId w:val="9"/>
        </w:numPr>
        <w:pBdr>
          <w:top w:val="nil"/>
          <w:left w:val="nil"/>
          <w:bottom w:val="nil"/>
          <w:right w:val="nil"/>
          <w:between w:val="nil"/>
        </w:pBdr>
        <w:spacing w:after="0"/>
        <w:rPr>
          <w:color w:val="000000"/>
        </w:rPr>
      </w:pPr>
      <w:r>
        <w:rPr>
          <w:color w:val="000000"/>
        </w:rPr>
        <w:t>Translate country and city names based on your country/region’s conventions.</w:t>
      </w:r>
    </w:p>
    <w:p w14:paraId="000002D5" w14:textId="77777777" w:rsidR="00D343EC" w:rsidRDefault="00681E11">
      <w:pPr>
        <w:numPr>
          <w:ilvl w:val="0"/>
          <w:numId w:val="9"/>
        </w:numPr>
        <w:pBdr>
          <w:top w:val="nil"/>
          <w:left w:val="nil"/>
          <w:bottom w:val="nil"/>
          <w:right w:val="nil"/>
          <w:between w:val="nil"/>
        </w:pBdr>
        <w:spacing w:after="0"/>
        <w:rPr>
          <w:color w:val="000000"/>
        </w:rPr>
      </w:pPr>
      <w:r>
        <w:rPr>
          <w:color w:val="000000"/>
        </w:rPr>
        <w:t>Localise address formats, if necessary, based on your country/region’s conventions. Include the country name for addresses outside the UK, or include the relevant country code before the postal code.</w:t>
      </w:r>
    </w:p>
    <w:p w14:paraId="000002D6" w14:textId="77777777" w:rsidR="00D343EC" w:rsidRDefault="00681E11">
      <w:pPr>
        <w:numPr>
          <w:ilvl w:val="0"/>
          <w:numId w:val="9"/>
        </w:numPr>
        <w:pBdr>
          <w:top w:val="nil"/>
          <w:left w:val="nil"/>
          <w:bottom w:val="nil"/>
          <w:right w:val="nil"/>
          <w:between w:val="nil"/>
        </w:pBdr>
        <w:spacing w:after="0"/>
        <w:rPr>
          <w:color w:val="000000"/>
        </w:rPr>
      </w:pPr>
      <w:r>
        <w:rPr>
          <w:color w:val="000000"/>
        </w:rPr>
        <w:t>If the source only includes Freephone numbers and US numbers, please add an international country code to the local number for international users, followed by a “0”, as shown below:</w:t>
      </w:r>
    </w:p>
    <w:p w14:paraId="000002D7" w14:textId="77777777" w:rsidR="00D343EC" w:rsidRDefault="00D343EC">
      <w:pPr>
        <w:pBdr>
          <w:top w:val="nil"/>
          <w:left w:val="nil"/>
          <w:bottom w:val="nil"/>
          <w:right w:val="nil"/>
          <w:between w:val="nil"/>
        </w:pBdr>
        <w:spacing w:after="0"/>
        <w:ind w:left="720"/>
        <w:rPr>
          <w:rFonts w:ascii="Arial" w:eastAsia="Arial" w:hAnsi="Arial" w:cs="Arial"/>
          <w:color w:val="000000"/>
        </w:rPr>
      </w:pPr>
    </w:p>
    <w:p w14:paraId="000002D8" w14:textId="77777777" w:rsidR="00D343EC" w:rsidRDefault="00681E11">
      <w:pPr>
        <w:rPr>
          <w:b/>
        </w:rPr>
      </w:pPr>
      <w:r>
        <w:rPr>
          <w:b/>
        </w:rPr>
        <w:t>Source:</w:t>
      </w:r>
    </w:p>
    <w:p w14:paraId="000002D9" w14:textId="77777777" w:rsidR="00D343EC" w:rsidRDefault="00681E11">
      <w:r>
        <w:t>RingCentral, Inc. (Belmont/HQ) 20 Davis Drive, Belmont, California 94402 Phone: 888-528-RING (7464) or 650-472-4100</w:t>
      </w:r>
    </w:p>
    <w:p w14:paraId="000002DA" w14:textId="77777777" w:rsidR="00D343EC" w:rsidRDefault="00681E11">
      <w:pPr>
        <w:rPr>
          <w:b/>
        </w:rPr>
      </w:pPr>
      <w:r>
        <w:rPr>
          <w:b/>
        </w:rPr>
        <w:t>Target:</w:t>
      </w:r>
    </w:p>
    <w:p w14:paraId="000002DB" w14:textId="77777777" w:rsidR="00D343EC" w:rsidRDefault="00681E11">
      <w:r>
        <w:t>RingCentral, Inc. (Belmont/HQ) 20 Davis Drive, Belmont, California 94402, US, Tel.: 888-528-RING (7464) or +1 (0)650-472-4100</w:t>
      </w:r>
    </w:p>
    <w:p w14:paraId="000002DC" w14:textId="77777777" w:rsidR="00D343EC" w:rsidRDefault="00D343EC"/>
    <w:p w14:paraId="000002DD" w14:textId="77777777" w:rsidR="00D343EC" w:rsidRDefault="00D343EC"/>
    <w:p w14:paraId="000002DE" w14:textId="77777777" w:rsidR="00D343EC" w:rsidRDefault="00D343EC">
      <w:pPr>
        <w:pBdr>
          <w:top w:val="nil"/>
          <w:left w:val="nil"/>
          <w:bottom w:val="nil"/>
          <w:right w:val="nil"/>
          <w:between w:val="nil"/>
        </w:pBdr>
        <w:spacing w:after="0"/>
        <w:ind w:left="720"/>
        <w:rPr>
          <w:rFonts w:ascii="Arial" w:eastAsia="Arial" w:hAnsi="Arial" w:cs="Arial"/>
          <w:color w:val="000000"/>
        </w:rPr>
      </w:pPr>
    </w:p>
    <w:p w14:paraId="000002DF" w14:textId="77777777" w:rsidR="00D343EC" w:rsidRDefault="00D343EC">
      <w:pPr>
        <w:pBdr>
          <w:top w:val="nil"/>
          <w:left w:val="nil"/>
          <w:bottom w:val="nil"/>
          <w:right w:val="nil"/>
          <w:between w:val="nil"/>
        </w:pBdr>
        <w:spacing w:after="0"/>
        <w:ind w:left="720"/>
        <w:rPr>
          <w:rFonts w:ascii="Arial" w:eastAsia="Arial" w:hAnsi="Arial" w:cs="Arial"/>
          <w:color w:val="000000"/>
        </w:rPr>
      </w:pPr>
    </w:p>
    <w:p w14:paraId="000002E0" w14:textId="77777777" w:rsidR="00D343EC" w:rsidRDefault="00D343EC">
      <w:pPr>
        <w:pBdr>
          <w:top w:val="nil"/>
          <w:left w:val="nil"/>
          <w:bottom w:val="nil"/>
          <w:right w:val="nil"/>
          <w:between w:val="nil"/>
        </w:pBdr>
        <w:spacing w:after="0"/>
        <w:ind w:left="720"/>
        <w:rPr>
          <w:rFonts w:ascii="Arial" w:eastAsia="Arial" w:hAnsi="Arial" w:cs="Arial"/>
          <w:color w:val="000000"/>
        </w:rPr>
      </w:pPr>
    </w:p>
    <w:p w14:paraId="000002E1" w14:textId="77777777" w:rsidR="00D343EC" w:rsidRDefault="00D343EC"/>
    <w:p w14:paraId="000002E2" w14:textId="77777777" w:rsidR="00D343EC" w:rsidRDefault="00D343EC"/>
    <w:p w14:paraId="000002E3" w14:textId="77777777" w:rsidR="00D343EC" w:rsidRDefault="00D343EC"/>
    <w:sectPr w:rsidR="00D343EC">
      <w:type w:val="continuous"/>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26E0" w14:textId="77777777" w:rsidR="00681E11" w:rsidRDefault="00681E11">
      <w:pPr>
        <w:spacing w:after="0"/>
      </w:pPr>
      <w:r>
        <w:separator/>
      </w:r>
    </w:p>
  </w:endnote>
  <w:endnote w:type="continuationSeparator" w:id="0">
    <w:p w14:paraId="740EC9E5" w14:textId="77777777" w:rsidR="00681E11" w:rsidRDefault="00681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5" w14:textId="5071ADC5" w:rsidR="00681E11" w:rsidRDefault="00681E11">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000002E6" w14:textId="77777777" w:rsidR="00681E11" w:rsidRDefault="00681E11">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5F3A" w14:textId="77777777" w:rsidR="00681E11" w:rsidRDefault="00681E11">
      <w:pPr>
        <w:spacing w:after="0"/>
      </w:pPr>
      <w:r>
        <w:separator/>
      </w:r>
    </w:p>
  </w:footnote>
  <w:footnote w:type="continuationSeparator" w:id="0">
    <w:p w14:paraId="4DA74105" w14:textId="77777777" w:rsidR="00681E11" w:rsidRDefault="00681E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4" w14:textId="170C034D" w:rsidR="00681E11" w:rsidRDefault="00681E11">
    <w:pPr>
      <w:pBdr>
        <w:top w:val="nil"/>
        <w:left w:val="nil"/>
        <w:bottom w:val="nil"/>
        <w:right w:val="nil"/>
        <w:between w:val="nil"/>
      </w:pBdr>
      <w:tabs>
        <w:tab w:val="center" w:pos="4320"/>
        <w:tab w:val="right" w:pos="8640"/>
      </w:tabs>
      <w:rPr>
        <w:color w:val="548DD4"/>
        <w:sz w:val="20"/>
        <w:szCs w:val="20"/>
      </w:rPr>
    </w:pPr>
    <w:r>
      <w:rPr>
        <w:color w:val="548DD4"/>
        <w:sz w:val="20"/>
        <w:szCs w:val="20"/>
      </w:rPr>
      <w:t>RingCentral Localization Style Guide</w:t>
    </w:r>
    <w:r>
      <w:rPr>
        <w:color w:val="548DD4"/>
        <w:sz w:val="20"/>
        <w:szCs w:val="20"/>
      </w:rPr>
      <w:tab/>
    </w:r>
    <w:r>
      <w:rPr>
        <w:color w:val="548DD4"/>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7A8"/>
    <w:multiLevelType w:val="multilevel"/>
    <w:tmpl w:val="64A22D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471DBB"/>
    <w:multiLevelType w:val="multilevel"/>
    <w:tmpl w:val="81E0D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62B5ED6"/>
    <w:multiLevelType w:val="multilevel"/>
    <w:tmpl w:val="F0A46A22"/>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725E71"/>
    <w:multiLevelType w:val="multilevel"/>
    <w:tmpl w:val="A5D2D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686E13"/>
    <w:multiLevelType w:val="multilevel"/>
    <w:tmpl w:val="22406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815BCE"/>
    <w:multiLevelType w:val="multilevel"/>
    <w:tmpl w:val="496E5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B33325"/>
    <w:multiLevelType w:val="multilevel"/>
    <w:tmpl w:val="B17444D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443C1D"/>
    <w:multiLevelType w:val="multilevel"/>
    <w:tmpl w:val="ED2E973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94C4CC4"/>
    <w:multiLevelType w:val="multilevel"/>
    <w:tmpl w:val="91E6A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3364CF"/>
    <w:multiLevelType w:val="multilevel"/>
    <w:tmpl w:val="41FEF8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9C67637"/>
    <w:multiLevelType w:val="multilevel"/>
    <w:tmpl w:val="BF2E00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14A510B"/>
    <w:multiLevelType w:val="multilevel"/>
    <w:tmpl w:val="C5EEF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3907E3"/>
    <w:multiLevelType w:val="multilevel"/>
    <w:tmpl w:val="7B4CA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175F1C"/>
    <w:multiLevelType w:val="multilevel"/>
    <w:tmpl w:val="E1CE323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8FC32CD"/>
    <w:multiLevelType w:val="multilevel"/>
    <w:tmpl w:val="51802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8"/>
  </w:num>
  <w:num w:numId="3">
    <w:abstractNumId w:val="7"/>
  </w:num>
  <w:num w:numId="4">
    <w:abstractNumId w:val="0"/>
  </w:num>
  <w:num w:numId="5">
    <w:abstractNumId w:val="9"/>
  </w:num>
  <w:num w:numId="6">
    <w:abstractNumId w:val="12"/>
  </w:num>
  <w:num w:numId="7">
    <w:abstractNumId w:val="14"/>
  </w:num>
  <w:num w:numId="8">
    <w:abstractNumId w:val="10"/>
  </w:num>
  <w:num w:numId="9">
    <w:abstractNumId w:val="2"/>
  </w:num>
  <w:num w:numId="10">
    <w:abstractNumId w:val="4"/>
  </w:num>
  <w:num w:numId="11">
    <w:abstractNumId w:val="3"/>
  </w:num>
  <w:num w:numId="12">
    <w:abstractNumId w:val="1"/>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3EC"/>
    <w:rsid w:val="000563CB"/>
    <w:rsid w:val="001940D3"/>
    <w:rsid w:val="003A09FF"/>
    <w:rsid w:val="005D6042"/>
    <w:rsid w:val="00681E11"/>
    <w:rsid w:val="007E3C38"/>
    <w:rsid w:val="009B0829"/>
    <w:rsid w:val="00AF121C"/>
    <w:rsid w:val="00C34BDB"/>
    <w:rsid w:val="00D343EC"/>
    <w:rsid w:val="00D40973"/>
    <w:rsid w:val="00D42CE5"/>
    <w:rsid w:val="00DC5FA2"/>
    <w:rsid w:val="00E51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68AFF7"/>
  <w15:docId w15:val="{F544AB02-4184-427A-9F6E-612A8D9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8" w:space="2" w:color="000000"/>
        <w:bottom w:val="single" w:sz="8" w:space="2" w:color="000000"/>
      </w:pBdr>
      <w:spacing w:before="240"/>
      <w:jc w:val="center"/>
      <w:outlineLvl w:val="0"/>
    </w:pPr>
    <w:rPr>
      <w:b/>
      <w:sz w:val="32"/>
      <w:szCs w:val="32"/>
    </w:rPr>
  </w:style>
  <w:style w:type="paragraph" w:styleId="Heading2">
    <w:name w:val="heading 2"/>
    <w:basedOn w:val="Normal"/>
    <w:next w:val="Normal"/>
    <w:uiPriority w:val="9"/>
    <w:unhideWhenUsed/>
    <w:qFormat/>
    <w:pPr>
      <w:keepNext/>
      <w:spacing w:before="360" w:after="180"/>
      <w:outlineLvl w:val="1"/>
    </w:pPr>
    <w:rPr>
      <w:b/>
      <w:i/>
      <w:sz w:val="28"/>
      <w:szCs w:val="28"/>
    </w:rPr>
  </w:style>
  <w:style w:type="paragraph" w:styleId="Heading3">
    <w:name w:val="heading 3"/>
    <w:basedOn w:val="Normal"/>
    <w:next w:val="Normal"/>
    <w:uiPriority w:val="9"/>
    <w:unhideWhenUsed/>
    <w:qFormat/>
    <w:pPr>
      <w:keepNext/>
      <w:spacing w:before="360"/>
      <w:outlineLvl w:val="2"/>
    </w:pPr>
    <w:rPr>
      <w:b/>
      <w:sz w:val="26"/>
      <w:szCs w:val="26"/>
    </w:rPr>
  </w:style>
  <w:style w:type="paragraph" w:styleId="Heading4">
    <w:name w:val="heading 4"/>
    <w:basedOn w:val="Normal"/>
    <w:next w:val="Normal"/>
    <w:uiPriority w:val="9"/>
    <w:unhideWhenUsed/>
    <w:qFormat/>
    <w:pPr>
      <w:keepNext/>
      <w:spacing w:before="240"/>
      <w:outlineLvl w:val="3"/>
    </w:pPr>
    <w:rPr>
      <w:b/>
      <w:i/>
    </w:rPr>
  </w:style>
  <w:style w:type="paragraph" w:styleId="Heading5">
    <w:name w:val="heading 5"/>
    <w:basedOn w:val="Normal"/>
    <w:next w:val="Normal"/>
    <w:uiPriority w:val="9"/>
    <w:semiHidden/>
    <w:unhideWhenUsed/>
    <w:qFormat/>
    <w:pPr>
      <w:spacing w:before="240" w:after="240"/>
      <w:outlineLvl w:val="4"/>
    </w:pPr>
    <w:rPr>
      <w:i/>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B25EC0"/>
    <w:rPr>
      <w:sz w:val="16"/>
      <w:szCs w:val="16"/>
    </w:rPr>
  </w:style>
  <w:style w:type="paragraph" w:styleId="CommentText">
    <w:name w:val="annotation text"/>
    <w:basedOn w:val="Normal"/>
    <w:link w:val="CommentTextChar"/>
    <w:uiPriority w:val="99"/>
    <w:semiHidden/>
    <w:unhideWhenUsed/>
    <w:rsid w:val="00B25EC0"/>
    <w:rPr>
      <w:sz w:val="20"/>
      <w:szCs w:val="20"/>
    </w:rPr>
  </w:style>
  <w:style w:type="character" w:customStyle="1" w:styleId="CommentTextChar">
    <w:name w:val="Comment Text Char"/>
    <w:basedOn w:val="DefaultParagraphFont"/>
    <w:link w:val="CommentText"/>
    <w:uiPriority w:val="99"/>
    <w:semiHidden/>
    <w:rsid w:val="00B25EC0"/>
    <w:rPr>
      <w:sz w:val="20"/>
      <w:szCs w:val="20"/>
    </w:rPr>
  </w:style>
  <w:style w:type="paragraph" w:styleId="CommentSubject">
    <w:name w:val="annotation subject"/>
    <w:basedOn w:val="CommentText"/>
    <w:next w:val="CommentText"/>
    <w:link w:val="CommentSubjectChar"/>
    <w:uiPriority w:val="99"/>
    <w:semiHidden/>
    <w:unhideWhenUsed/>
    <w:rsid w:val="00B25EC0"/>
    <w:rPr>
      <w:b/>
      <w:bCs/>
    </w:rPr>
  </w:style>
  <w:style w:type="character" w:customStyle="1" w:styleId="CommentSubjectChar">
    <w:name w:val="Comment Subject Char"/>
    <w:basedOn w:val="CommentTextChar"/>
    <w:link w:val="CommentSubject"/>
    <w:uiPriority w:val="99"/>
    <w:semiHidden/>
    <w:rsid w:val="00B25EC0"/>
    <w:rPr>
      <w:b/>
      <w:bCs/>
      <w:sz w:val="20"/>
      <w:szCs w:val="20"/>
    </w:rPr>
  </w:style>
  <w:style w:type="paragraph" w:styleId="Header">
    <w:name w:val="header"/>
    <w:basedOn w:val="Normal"/>
    <w:link w:val="HeaderChar"/>
    <w:uiPriority w:val="99"/>
    <w:unhideWhenUsed/>
    <w:rsid w:val="00B25EC0"/>
    <w:pPr>
      <w:tabs>
        <w:tab w:val="center" w:pos="4513"/>
        <w:tab w:val="right" w:pos="9026"/>
      </w:tabs>
      <w:spacing w:after="0"/>
    </w:pPr>
  </w:style>
  <w:style w:type="character" w:customStyle="1" w:styleId="HeaderChar">
    <w:name w:val="Header Char"/>
    <w:basedOn w:val="DefaultParagraphFont"/>
    <w:link w:val="Header"/>
    <w:uiPriority w:val="99"/>
    <w:rsid w:val="00B25EC0"/>
  </w:style>
  <w:style w:type="paragraph" w:styleId="Footer">
    <w:name w:val="footer"/>
    <w:basedOn w:val="Normal"/>
    <w:link w:val="FooterChar"/>
    <w:uiPriority w:val="99"/>
    <w:unhideWhenUsed/>
    <w:rsid w:val="00B25EC0"/>
    <w:pPr>
      <w:tabs>
        <w:tab w:val="center" w:pos="4513"/>
        <w:tab w:val="right" w:pos="9026"/>
      </w:tabs>
      <w:spacing w:after="0"/>
    </w:pPr>
  </w:style>
  <w:style w:type="character" w:customStyle="1" w:styleId="FooterChar">
    <w:name w:val="Footer Char"/>
    <w:basedOn w:val="DefaultParagraphFont"/>
    <w:link w:val="Footer"/>
    <w:uiPriority w:val="99"/>
    <w:rsid w:val="00B25EC0"/>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T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1tuXYiT+p8DDskPTqW9eWhNxC3A==">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</go:docsCustomData>
</go:gDocsCustomXmlDataStorage>
</file>

<file path=customXml/itemProps1.xml><?xml version="1.0" encoding="utf-8"?>
<ds:datastoreItem xmlns:ds="http://schemas.openxmlformats.org/officeDocument/2006/customXml" ds:itemID="{C2514583-E610-45D1-BD16-16DD99EA56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30</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Lowri Burridge</cp:lastModifiedBy>
  <cp:revision>12</cp:revision>
  <dcterms:created xsi:type="dcterms:W3CDTF">2021-02-16T10:07:00Z</dcterms:created>
  <dcterms:modified xsi:type="dcterms:W3CDTF">2021-04-16T15:21:00Z</dcterms:modified>
</cp:coreProperties>
</file>